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351FD" w14:textId="402EA331" w:rsidR="003E53F6" w:rsidRPr="003E53F6" w:rsidRDefault="003E53F6" w:rsidP="003E53F6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29BD25BD" w14:textId="77777777" w:rsidR="003E53F6" w:rsidRPr="00D319C9" w:rsidRDefault="003E53F6" w:rsidP="003E53F6">
      <w:pPr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  <w:kern w:val="0"/>
          <w:sz w:val="36"/>
          <w:szCs w:val="36"/>
          <w14:ligatures w14:val="none"/>
        </w:rPr>
      </w:pPr>
      <w:bookmarkStart w:id="0" w:name="_Toc183734646"/>
      <w:bookmarkStart w:id="1" w:name="_Toc183734685"/>
      <w:r w:rsidRPr="00D319C9">
        <w:rPr>
          <w:rFonts w:ascii="Verdana" w:eastAsia="Times New Roman" w:hAnsi="Verdana" w:cs="Times New Roman"/>
          <w:b/>
          <w:bCs/>
          <w:kern w:val="0"/>
          <w:sz w:val="36"/>
          <w:szCs w:val="36"/>
          <w14:ligatures w14:val="none"/>
        </w:rPr>
        <w:t>Software Requirements Specifications</w:t>
      </w:r>
      <w:bookmarkEnd w:id="0"/>
      <w:bookmarkEnd w:id="1"/>
    </w:p>
    <w:p w14:paraId="097C8991" w14:textId="77777777" w:rsidR="003E53F6" w:rsidRPr="003E53F6" w:rsidRDefault="003E53F6" w:rsidP="003E53F6">
      <w:pPr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  <w:kern w:val="0"/>
          <w:sz w:val="36"/>
          <w:szCs w:val="36"/>
          <w14:ligatures w14:val="none"/>
        </w:rPr>
      </w:pPr>
    </w:p>
    <w:p w14:paraId="585D7A6E" w14:textId="4B735704" w:rsidR="003E53F6" w:rsidRPr="00233338" w:rsidRDefault="003E53F6" w:rsidP="003E53F6">
      <w:pPr>
        <w:spacing w:before="100" w:beforeAutospacing="1" w:after="100" w:afterAutospacing="1" w:line="240" w:lineRule="auto"/>
        <w:jc w:val="center"/>
        <w:outlineLvl w:val="2"/>
        <w:rPr>
          <w:rFonts w:asciiTheme="minorBidi" w:eastAsia="Times New Roman" w:hAnsiTheme="minorBidi"/>
          <w:b/>
          <w:bCs/>
          <w:kern w:val="0"/>
          <w:sz w:val="28"/>
          <w:szCs w:val="28"/>
          <w:u w:val="single"/>
          <w14:ligatures w14:val="none"/>
        </w:rPr>
      </w:pPr>
      <w:bookmarkStart w:id="2" w:name="_Toc183734647"/>
      <w:bookmarkStart w:id="3" w:name="_Toc183734686"/>
      <w:r w:rsidRPr="00233338">
        <w:rPr>
          <w:rFonts w:asciiTheme="minorBidi" w:eastAsia="Times New Roman" w:hAnsiTheme="minorBidi"/>
          <w:b/>
          <w:bCs/>
          <w:kern w:val="0"/>
          <w:sz w:val="28"/>
          <w:szCs w:val="28"/>
          <w:u w:val="single"/>
          <w14:ligatures w14:val="none"/>
        </w:rPr>
        <w:t xml:space="preserve">Bilingual AI Virtual News </w:t>
      </w:r>
      <w:r w:rsidR="00014DC5" w:rsidRPr="00233338">
        <w:rPr>
          <w:rFonts w:asciiTheme="minorBidi" w:eastAsia="Times New Roman" w:hAnsiTheme="minorBidi"/>
          <w:b/>
          <w:bCs/>
          <w:kern w:val="0"/>
          <w:sz w:val="28"/>
          <w:szCs w:val="28"/>
          <w:u w:val="single"/>
          <w14:ligatures w14:val="none"/>
        </w:rPr>
        <w:t>Anchor</w:t>
      </w:r>
      <w:bookmarkEnd w:id="2"/>
      <w:bookmarkEnd w:id="3"/>
      <w:r w:rsidRPr="00233338">
        <w:rPr>
          <w:rFonts w:asciiTheme="minorBidi" w:eastAsia="Times New Roman" w:hAnsiTheme="minorBidi"/>
          <w:b/>
          <w:bCs/>
          <w:kern w:val="0"/>
          <w:sz w:val="28"/>
          <w:szCs w:val="28"/>
          <w:u w:val="single"/>
          <w14:ligatures w14:val="none"/>
        </w:rPr>
        <w:t xml:space="preserve"> </w:t>
      </w:r>
    </w:p>
    <w:p w14:paraId="2C0665AA" w14:textId="77777777" w:rsidR="003E53F6" w:rsidRPr="003E53F6" w:rsidRDefault="003E53F6" w:rsidP="003E53F6">
      <w:pPr>
        <w:spacing w:before="100" w:beforeAutospacing="1" w:after="100" w:afterAutospacing="1" w:line="240" w:lineRule="auto"/>
        <w:jc w:val="center"/>
        <w:outlineLvl w:val="2"/>
        <w:rPr>
          <w:rFonts w:asciiTheme="minorBidi" w:eastAsia="Times New Roman" w:hAnsiTheme="minorBidi"/>
          <w:b/>
          <w:bCs/>
          <w:kern w:val="0"/>
          <w:sz w:val="28"/>
          <w:szCs w:val="28"/>
          <w14:ligatures w14:val="none"/>
        </w:rPr>
      </w:pPr>
    </w:p>
    <w:p w14:paraId="18CBC889" w14:textId="77777777" w:rsidR="003E53F6" w:rsidRPr="00D319C9" w:rsidRDefault="003E53F6" w:rsidP="003E53F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319C9">
        <w:rPr>
          <w:rFonts w:eastAsia="Times New Roman" w:cs="Times New Roman"/>
          <w:kern w:val="0"/>
          <w:sz w:val="28"/>
          <w:szCs w:val="28"/>
          <w14:ligatures w14:val="none"/>
        </w:rPr>
        <w:t>Project Code:</w:t>
      </w:r>
    </w:p>
    <w:p w14:paraId="169C8AE9" w14:textId="495509C8" w:rsidR="003E53F6" w:rsidRPr="00D319C9" w:rsidRDefault="003E53F6" w:rsidP="003E53F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319C9">
        <w:rPr>
          <w:rFonts w:eastAsia="Times New Roman" w:cs="Times New Roman"/>
          <w:kern w:val="0"/>
          <w:sz w:val="28"/>
          <w:szCs w:val="28"/>
          <w14:ligatures w14:val="none"/>
        </w:rPr>
        <w:t xml:space="preserve">                                      </w:t>
      </w:r>
      <w:r w:rsidR="00AB2962" w:rsidRPr="00D319C9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r w:rsidRPr="00D319C9">
        <w:rPr>
          <w:rFonts w:eastAsia="Times New Roman" w:cs="Times New Roman"/>
          <w:kern w:val="0"/>
          <w:sz w:val="28"/>
          <w:szCs w:val="28"/>
          <w14:ligatures w14:val="none"/>
        </w:rPr>
        <w:t xml:space="preserve"> To Be Assigned</w:t>
      </w:r>
      <w:r w:rsidRPr="00D319C9">
        <w:rPr>
          <w:rFonts w:eastAsia="Times New Roman" w:cs="Times New Roman"/>
          <w:kern w:val="0"/>
          <w:sz w:val="28"/>
          <w:szCs w:val="28"/>
          <w14:ligatures w14:val="none"/>
        </w:rPr>
        <w:br/>
        <w:t xml:space="preserve">Internal Advisor: </w:t>
      </w:r>
    </w:p>
    <w:p w14:paraId="31A5E1F7" w14:textId="3F417C2F" w:rsidR="003E53F6" w:rsidRPr="00D319C9" w:rsidRDefault="003E53F6" w:rsidP="00AB296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319C9">
        <w:rPr>
          <w:rFonts w:eastAsia="Times New Roman" w:cs="Times New Roman"/>
          <w:kern w:val="0"/>
          <w:sz w:val="28"/>
          <w:szCs w:val="28"/>
          <w14:ligatures w14:val="none"/>
        </w:rPr>
        <w:t xml:space="preserve">                                        Prof. Farooq Javed</w:t>
      </w:r>
      <w:r w:rsidRPr="00D319C9">
        <w:rPr>
          <w:rFonts w:eastAsia="Times New Roman" w:cs="Times New Roman"/>
          <w:kern w:val="0"/>
          <w:sz w:val="28"/>
          <w:szCs w:val="28"/>
          <w14:ligatures w14:val="none"/>
        </w:rPr>
        <w:br/>
        <w:t xml:space="preserve">Project Manager: </w:t>
      </w:r>
    </w:p>
    <w:p w14:paraId="152EC5B3" w14:textId="37352F50" w:rsidR="003E53F6" w:rsidRPr="00D319C9" w:rsidRDefault="003E53F6" w:rsidP="003E53F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319C9">
        <w:rPr>
          <w:rFonts w:eastAsia="Times New Roman" w:cs="Times New Roman"/>
          <w:kern w:val="0"/>
          <w:sz w:val="28"/>
          <w:szCs w:val="28"/>
          <w14:ligatures w14:val="none"/>
        </w:rPr>
        <w:t xml:space="preserve">                                        Dr. Muhammad Ilyas</w:t>
      </w:r>
      <w:r w:rsidRPr="00D319C9">
        <w:rPr>
          <w:rFonts w:eastAsia="Times New Roman" w:cs="Times New Roman"/>
          <w:kern w:val="0"/>
          <w:sz w:val="28"/>
          <w:szCs w:val="28"/>
          <w14:ligatures w14:val="none"/>
        </w:rPr>
        <w:br/>
        <w:t>Project Team:</w:t>
      </w:r>
    </w:p>
    <w:p w14:paraId="3E63218B" w14:textId="6D7039D5" w:rsidR="003E53F6" w:rsidRPr="00D319C9" w:rsidRDefault="003E53F6" w:rsidP="003336CC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319C9">
        <w:rPr>
          <w:rFonts w:eastAsia="Times New Roman" w:cs="Times New Roman"/>
          <w:kern w:val="0"/>
          <w:sz w:val="28"/>
          <w:szCs w:val="28"/>
          <w14:ligatures w14:val="none"/>
        </w:rPr>
        <w:t>Mohsin Ali (T</w:t>
      </w:r>
      <w:r w:rsidR="00AB2962" w:rsidRPr="00D319C9">
        <w:rPr>
          <w:rFonts w:eastAsia="Times New Roman" w:cs="Times New Roman"/>
          <w:kern w:val="0"/>
          <w:sz w:val="28"/>
          <w:szCs w:val="28"/>
          <w14:ligatures w14:val="none"/>
        </w:rPr>
        <w:t>L</w:t>
      </w:r>
      <w:r w:rsidRPr="00D319C9">
        <w:rPr>
          <w:rFonts w:eastAsia="Times New Roman" w:cs="Times New Roman"/>
          <w:kern w:val="0"/>
          <w:sz w:val="28"/>
          <w:szCs w:val="28"/>
          <w14:ligatures w14:val="none"/>
        </w:rPr>
        <w:t>) – Roll No: BSCS51F21S083</w:t>
      </w:r>
    </w:p>
    <w:p w14:paraId="7C0AB034" w14:textId="77777777" w:rsidR="003E53F6" w:rsidRPr="00D319C9" w:rsidRDefault="003E53F6" w:rsidP="003336CC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319C9">
        <w:rPr>
          <w:rFonts w:eastAsia="Times New Roman" w:cs="Times New Roman"/>
          <w:kern w:val="0"/>
          <w:sz w:val="28"/>
          <w:szCs w:val="28"/>
          <w14:ligatures w14:val="none"/>
        </w:rPr>
        <w:t>Saim Sikandar – Roll No: BSCS51F21S101</w:t>
      </w:r>
    </w:p>
    <w:p w14:paraId="4116AB82" w14:textId="1D26620F" w:rsidR="003E53F6" w:rsidRPr="00D319C9" w:rsidRDefault="003E53F6" w:rsidP="003336CC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319C9">
        <w:rPr>
          <w:rFonts w:eastAsia="Times New Roman" w:cs="Times New Roman"/>
          <w:kern w:val="0"/>
          <w:sz w:val="28"/>
          <w:szCs w:val="28"/>
          <w14:ligatures w14:val="none"/>
        </w:rPr>
        <w:t>Abdul Samad – Roll No: BSCS51F2</w:t>
      </w:r>
      <w:r w:rsidR="00665338">
        <w:rPr>
          <w:rFonts w:eastAsia="Times New Roman" w:cs="Times New Roman"/>
          <w:kern w:val="0"/>
          <w:sz w:val="28"/>
          <w:szCs w:val="28"/>
          <w14:ligatures w14:val="none"/>
        </w:rPr>
        <w:t>0</w:t>
      </w:r>
      <w:r w:rsidRPr="00D319C9">
        <w:rPr>
          <w:rFonts w:eastAsia="Times New Roman" w:cs="Times New Roman"/>
          <w:kern w:val="0"/>
          <w:sz w:val="28"/>
          <w:szCs w:val="28"/>
          <w14:ligatures w14:val="none"/>
        </w:rPr>
        <w:t>S050</w:t>
      </w:r>
    </w:p>
    <w:p w14:paraId="3B8F4BB0" w14:textId="77777777" w:rsidR="003E53F6" w:rsidRPr="00D319C9" w:rsidRDefault="003E53F6" w:rsidP="003E53F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319C9">
        <w:rPr>
          <w:rFonts w:eastAsia="Times New Roman" w:cs="Times New Roman"/>
          <w:kern w:val="0"/>
          <w:sz w:val="28"/>
          <w:szCs w:val="28"/>
          <w14:ligatures w14:val="none"/>
        </w:rPr>
        <w:t xml:space="preserve">Submission Date: </w:t>
      </w:r>
    </w:p>
    <w:p w14:paraId="1DBE745E" w14:textId="3C1BFC16" w:rsidR="003E53F6" w:rsidRPr="00D319C9" w:rsidRDefault="003E53F6" w:rsidP="00AB2962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319C9">
        <w:rPr>
          <w:rFonts w:eastAsia="Times New Roman" w:cs="Times New Roman"/>
          <w:kern w:val="0"/>
          <w:sz w:val="28"/>
          <w:szCs w:val="28"/>
          <w14:ligatures w14:val="none"/>
        </w:rPr>
        <w:t>November 29, 2024</w:t>
      </w:r>
    </w:p>
    <w:p w14:paraId="123ECCD3" w14:textId="77777777" w:rsidR="00323B43" w:rsidRDefault="00323B43" w:rsidP="003E53F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14:ligatures w14:val="none"/>
        </w:rPr>
      </w:pPr>
    </w:p>
    <w:p w14:paraId="463A3CCF" w14:textId="77777777" w:rsidR="00323B43" w:rsidRDefault="00323B43" w:rsidP="003E53F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14:ligatures w14:val="none"/>
        </w:rPr>
      </w:pPr>
    </w:p>
    <w:p w14:paraId="70D1CA36" w14:textId="77777777" w:rsidR="00323B43" w:rsidRDefault="00323B43" w:rsidP="00323B43">
      <w:pPr>
        <w:spacing w:before="100" w:beforeAutospacing="1" w:after="100" w:afterAutospacing="1" w:line="240" w:lineRule="auto"/>
        <w:contextualSpacing/>
        <w:rPr>
          <w:rFonts w:ascii="Arial Black" w:eastAsia="Times New Roman" w:hAnsi="Arial Black" w:cs="Times New Roman"/>
          <w:kern w:val="0"/>
          <w:sz w:val="24"/>
          <w:szCs w:val="24"/>
          <w14:ligatures w14:val="none"/>
        </w:rPr>
      </w:pPr>
    </w:p>
    <w:p w14:paraId="3E98105E" w14:textId="7A1C8E1C" w:rsidR="00323B43" w:rsidRDefault="00323B43" w:rsidP="00323B43">
      <w:pPr>
        <w:spacing w:before="100" w:beforeAutospacing="1" w:after="100" w:afterAutospacing="1" w:line="240" w:lineRule="auto"/>
        <w:contextualSpacing/>
        <w:rPr>
          <w:rFonts w:ascii="Arial Black" w:eastAsia="Times New Roman" w:hAnsi="Arial Black" w:cs="Times New Roman"/>
          <w:kern w:val="0"/>
          <w:sz w:val="24"/>
          <w:szCs w:val="24"/>
          <w14:ligatures w14:val="none"/>
        </w:rPr>
      </w:pPr>
      <w:r>
        <w:rPr>
          <w:rFonts w:ascii="Arial Black" w:eastAsia="Times New Roman" w:hAnsi="Arial Black" w:cs="Times New Roman"/>
          <w:kern w:val="0"/>
          <w:sz w:val="24"/>
          <w:szCs w:val="24"/>
          <w14:ligatures w14:val="none"/>
        </w:rPr>
        <w:t xml:space="preserve">                                                                              _________________________</w:t>
      </w:r>
    </w:p>
    <w:p w14:paraId="756A23F3" w14:textId="7991E6C6" w:rsidR="00323B43" w:rsidRPr="00323B43" w:rsidRDefault="00323B43" w:rsidP="00323B43">
      <w:pPr>
        <w:spacing w:before="100" w:beforeAutospacing="1" w:after="100" w:afterAutospacing="1" w:line="240" w:lineRule="auto"/>
        <w:contextualSpacing/>
        <w:rPr>
          <w:rFonts w:ascii="Arial Black" w:eastAsia="Times New Roman" w:hAnsi="Arial Black" w:cs="Times New Roman"/>
          <w:kern w:val="0"/>
          <w:sz w:val="20"/>
          <w:szCs w:val="20"/>
          <w14:ligatures w14:val="none"/>
        </w:rPr>
      </w:pPr>
      <w:r w:rsidRPr="00323B43">
        <w:rPr>
          <w:rFonts w:ascii="Arial Black" w:eastAsia="Times New Roman" w:hAnsi="Arial Black" w:cs="Times New Roman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</w:t>
      </w:r>
      <w:r w:rsidRPr="00323B43">
        <w:rPr>
          <w:rFonts w:ascii="Times New Roman" w:eastAsia="Times New Roman" w:hAnsi="Times New Roman" w:cs="Arial"/>
          <w:kern w:val="0"/>
          <w:sz w:val="20"/>
          <w:szCs w:val="20"/>
          <w14:ligatures w14:val="none"/>
        </w:rPr>
        <w:t>Project Manager’s</w:t>
      </w:r>
    </w:p>
    <w:p w14:paraId="5F68B09C" w14:textId="77777777" w:rsidR="00AB2962" w:rsidRDefault="00AB2962" w:rsidP="005B604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0"/>
          <w:szCs w:val="20"/>
          <w14:ligatures w14:val="none"/>
        </w:rPr>
      </w:pPr>
    </w:p>
    <w:p w14:paraId="7A6ACAD2" w14:textId="77777777" w:rsidR="00AB2962" w:rsidRDefault="00AB2962" w:rsidP="005B604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0"/>
          <w:szCs w:val="20"/>
          <w14:ligatures w14:val="none"/>
        </w:rPr>
      </w:pPr>
    </w:p>
    <w:p w14:paraId="4C4478F2" w14:textId="6DF3D804" w:rsidR="005B604F" w:rsidRDefault="00323B43" w:rsidP="005B604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323B43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Signature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: _____________                                                                   </w:t>
      </w:r>
    </w:p>
    <w:p w14:paraId="5FB5FD1D" w14:textId="30E56DD1" w:rsidR="00014DC5" w:rsidRDefault="003E53F6" w:rsidP="00014DC5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  <w:bookmarkStart w:id="4" w:name="_Toc183734648"/>
      <w:bookmarkStart w:id="5" w:name="_Toc183734687"/>
      <w:r w:rsidRPr="003E53F6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lastRenderedPageBreak/>
        <w:t>Document Information</w:t>
      </w:r>
      <w:bookmarkEnd w:id="4"/>
      <w:bookmarkEnd w:id="5"/>
    </w:p>
    <w:p w14:paraId="70862FF0" w14:textId="77777777" w:rsidR="005B604F" w:rsidRPr="00014DC5" w:rsidRDefault="005B604F" w:rsidP="00014DC5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tbl>
      <w:tblPr>
        <w:tblW w:w="10082" w:type="dxa"/>
        <w:jc w:val="center"/>
        <w:tblLayout w:type="fixed"/>
        <w:tblLook w:val="0000" w:firstRow="0" w:lastRow="0" w:firstColumn="0" w:lastColumn="0" w:noHBand="0" w:noVBand="0"/>
      </w:tblPr>
      <w:tblGrid>
        <w:gridCol w:w="2787"/>
        <w:gridCol w:w="7295"/>
      </w:tblGrid>
      <w:tr w:rsidR="00014DC5" w:rsidRPr="00BE366C" w14:paraId="2B629816" w14:textId="77777777" w:rsidTr="005B604F">
        <w:trPr>
          <w:cantSplit/>
          <w:trHeight w:val="712"/>
          <w:tblHeader/>
          <w:jc w:val="center"/>
        </w:trPr>
        <w:tc>
          <w:tcPr>
            <w:tcW w:w="278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45" w:color="auto" w:fill="FFFFFF"/>
            <w:vAlign w:val="center"/>
          </w:tcPr>
          <w:p w14:paraId="47A04C9E" w14:textId="77777777" w:rsidR="00014DC5" w:rsidRPr="00BE366C" w:rsidRDefault="00014DC5" w:rsidP="00910C01">
            <w:pPr>
              <w:pStyle w:val="TableHeading"/>
              <w:spacing w:after="120"/>
              <w:ind w:left="389" w:hanging="389"/>
              <w:jc w:val="both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Category</w:t>
            </w:r>
          </w:p>
        </w:tc>
        <w:tc>
          <w:tcPr>
            <w:tcW w:w="729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45" w:color="auto" w:fill="FFFFFF"/>
            <w:vAlign w:val="center"/>
          </w:tcPr>
          <w:p w14:paraId="6BA81CB7" w14:textId="77777777" w:rsidR="00014DC5" w:rsidRPr="00BE366C" w:rsidRDefault="00014DC5" w:rsidP="00910C01">
            <w:pPr>
              <w:pStyle w:val="TableHeading"/>
              <w:spacing w:after="120"/>
              <w:ind w:left="389" w:hanging="389"/>
              <w:jc w:val="both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Information</w:t>
            </w:r>
          </w:p>
        </w:tc>
      </w:tr>
      <w:tr w:rsidR="00014DC5" w:rsidRPr="00BE366C" w14:paraId="1683D74A" w14:textId="77777777" w:rsidTr="005B604F">
        <w:trPr>
          <w:cantSplit/>
          <w:trHeight w:val="458"/>
          <w:jc w:val="center"/>
        </w:trPr>
        <w:tc>
          <w:tcPr>
            <w:tcW w:w="2787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0071445C" w14:textId="77777777" w:rsidR="00014DC5" w:rsidRPr="00BE366C" w:rsidRDefault="00014DC5" w:rsidP="00910C0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Customer</w:t>
            </w:r>
          </w:p>
        </w:tc>
        <w:tc>
          <w:tcPr>
            <w:tcW w:w="7295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14583206" w14:textId="38134BD1" w:rsidR="00014DC5" w:rsidRPr="00BE366C" w:rsidRDefault="000C48B9" w:rsidP="00910C01">
            <w:pPr>
              <w:pStyle w:val="TableEntr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General public, News Agencies.</w:t>
            </w:r>
          </w:p>
        </w:tc>
      </w:tr>
      <w:tr w:rsidR="00014DC5" w:rsidRPr="00BE366C" w14:paraId="5A65E142" w14:textId="77777777" w:rsidTr="005B604F">
        <w:trPr>
          <w:cantSplit/>
          <w:trHeight w:val="435"/>
          <w:jc w:val="center"/>
        </w:trPr>
        <w:tc>
          <w:tcPr>
            <w:tcW w:w="278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5AE6FF52" w14:textId="77777777" w:rsidR="00014DC5" w:rsidRPr="00BE366C" w:rsidRDefault="00014DC5" w:rsidP="00910C0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Project</w:t>
            </w:r>
          </w:p>
        </w:tc>
        <w:tc>
          <w:tcPr>
            <w:tcW w:w="729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6ADDCF48" w14:textId="0E90E69F" w:rsidR="00014DC5" w:rsidRPr="00BE366C" w:rsidRDefault="00014DC5" w:rsidP="00910C0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Bilingual AI Virtual News Anchor</w:t>
            </w:r>
          </w:p>
        </w:tc>
      </w:tr>
      <w:tr w:rsidR="00014DC5" w:rsidRPr="00BE366C" w14:paraId="1625925D" w14:textId="77777777" w:rsidTr="005B604F">
        <w:trPr>
          <w:cantSplit/>
          <w:trHeight w:val="458"/>
          <w:jc w:val="center"/>
        </w:trPr>
        <w:tc>
          <w:tcPr>
            <w:tcW w:w="278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117F9498" w14:textId="77777777" w:rsidR="00014DC5" w:rsidRPr="00BE366C" w:rsidRDefault="00014DC5" w:rsidP="00910C0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Document</w:t>
            </w:r>
          </w:p>
        </w:tc>
        <w:tc>
          <w:tcPr>
            <w:tcW w:w="729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6674491C" w14:textId="77777777" w:rsidR="00014DC5" w:rsidRPr="00BE366C" w:rsidRDefault="00014DC5" w:rsidP="00910C0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Requirement Specifications</w:t>
            </w:r>
          </w:p>
        </w:tc>
      </w:tr>
      <w:tr w:rsidR="00014DC5" w:rsidRPr="00BE366C" w14:paraId="030A0C50" w14:textId="77777777" w:rsidTr="005B604F">
        <w:trPr>
          <w:cantSplit/>
          <w:trHeight w:val="435"/>
          <w:jc w:val="center"/>
        </w:trPr>
        <w:tc>
          <w:tcPr>
            <w:tcW w:w="278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3A6CAF6F" w14:textId="77777777" w:rsidR="00014DC5" w:rsidRPr="00BE366C" w:rsidRDefault="00014DC5" w:rsidP="00910C0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Document Version</w:t>
            </w:r>
          </w:p>
        </w:tc>
        <w:tc>
          <w:tcPr>
            <w:tcW w:w="729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76931142" w14:textId="77777777" w:rsidR="00014DC5" w:rsidRPr="00BE366C" w:rsidRDefault="00014DC5" w:rsidP="00910C0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1.0</w:t>
            </w:r>
          </w:p>
        </w:tc>
      </w:tr>
      <w:tr w:rsidR="00014DC5" w:rsidRPr="00BE366C" w14:paraId="19E20F1B" w14:textId="77777777" w:rsidTr="005B604F">
        <w:trPr>
          <w:cantSplit/>
          <w:trHeight w:val="458"/>
          <w:jc w:val="center"/>
        </w:trPr>
        <w:tc>
          <w:tcPr>
            <w:tcW w:w="278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33870BF1" w14:textId="77777777" w:rsidR="00014DC5" w:rsidRPr="00BE366C" w:rsidRDefault="00014DC5" w:rsidP="00910C0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Identifier</w:t>
            </w:r>
          </w:p>
        </w:tc>
        <w:tc>
          <w:tcPr>
            <w:tcW w:w="729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5EE1DCD7" w14:textId="2F85D91E" w:rsidR="00014DC5" w:rsidRPr="00BE366C" w:rsidRDefault="00C47DAB" w:rsidP="00910C01">
            <w:pPr>
              <w:pStyle w:val="TableEntr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  <w:r w:rsidR="00014DC5" w:rsidRPr="00BE366C">
              <w:rPr>
                <w:sz w:val="18"/>
                <w:szCs w:val="18"/>
              </w:rPr>
              <w:t>-20</w:t>
            </w:r>
            <w:r w:rsidR="00151336">
              <w:rPr>
                <w:sz w:val="18"/>
                <w:szCs w:val="18"/>
              </w:rPr>
              <w:t>24</w:t>
            </w:r>
            <w:r w:rsidR="00014DC5" w:rsidRPr="00BE366C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N/A</w:t>
            </w:r>
          </w:p>
        </w:tc>
      </w:tr>
      <w:tr w:rsidR="00014DC5" w:rsidRPr="00BE366C" w14:paraId="7FB5FFC2" w14:textId="77777777" w:rsidTr="005B604F">
        <w:trPr>
          <w:cantSplit/>
          <w:trHeight w:val="435"/>
          <w:jc w:val="center"/>
        </w:trPr>
        <w:tc>
          <w:tcPr>
            <w:tcW w:w="278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106A40F9" w14:textId="77777777" w:rsidR="00014DC5" w:rsidRPr="00BE366C" w:rsidRDefault="00014DC5" w:rsidP="00910C0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Status</w:t>
            </w:r>
          </w:p>
        </w:tc>
        <w:tc>
          <w:tcPr>
            <w:tcW w:w="729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574B52D8" w14:textId="77777777" w:rsidR="00014DC5" w:rsidRPr="00BE366C" w:rsidRDefault="00014DC5" w:rsidP="00910C0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Draft</w:t>
            </w:r>
          </w:p>
        </w:tc>
      </w:tr>
      <w:tr w:rsidR="00014DC5" w:rsidRPr="00BE366C" w14:paraId="31835840" w14:textId="77777777" w:rsidTr="005B604F">
        <w:trPr>
          <w:cantSplit/>
          <w:trHeight w:val="458"/>
          <w:jc w:val="center"/>
        </w:trPr>
        <w:tc>
          <w:tcPr>
            <w:tcW w:w="278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0421A6C6" w14:textId="77777777" w:rsidR="00014DC5" w:rsidRPr="00BE366C" w:rsidRDefault="00014DC5" w:rsidP="00910C0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Author(s)</w:t>
            </w:r>
          </w:p>
        </w:tc>
        <w:tc>
          <w:tcPr>
            <w:tcW w:w="729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1A079F9F" w14:textId="46C894E8" w:rsidR="00014DC5" w:rsidRPr="00BE366C" w:rsidRDefault="00014DC5" w:rsidP="00910C0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Mohsin Ali, Saim Sikandar, Abdul Samad</w:t>
            </w:r>
          </w:p>
        </w:tc>
      </w:tr>
      <w:tr w:rsidR="00014DC5" w:rsidRPr="00BE366C" w14:paraId="54C2ECB5" w14:textId="77777777" w:rsidTr="005B604F">
        <w:trPr>
          <w:cantSplit/>
          <w:trHeight w:val="435"/>
          <w:jc w:val="center"/>
        </w:trPr>
        <w:tc>
          <w:tcPr>
            <w:tcW w:w="278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16DD5FA7" w14:textId="77777777" w:rsidR="00014DC5" w:rsidRPr="00BE366C" w:rsidRDefault="00014DC5" w:rsidP="00910C0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Approver(s)</w:t>
            </w:r>
          </w:p>
        </w:tc>
        <w:tc>
          <w:tcPr>
            <w:tcW w:w="729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45AB3953" w14:textId="548B579D" w:rsidR="00014DC5" w:rsidRPr="00BE366C" w:rsidRDefault="00014DC5" w:rsidP="00910C0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Dr. Muhammed Ilyas (PM)</w:t>
            </w:r>
          </w:p>
        </w:tc>
      </w:tr>
      <w:tr w:rsidR="00014DC5" w:rsidRPr="00BE366C" w14:paraId="43D03516" w14:textId="77777777" w:rsidTr="005B604F">
        <w:trPr>
          <w:cantSplit/>
          <w:trHeight w:val="435"/>
          <w:jc w:val="center"/>
        </w:trPr>
        <w:tc>
          <w:tcPr>
            <w:tcW w:w="278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54FFC780" w14:textId="77777777" w:rsidR="00014DC5" w:rsidRPr="00BE366C" w:rsidRDefault="00014DC5" w:rsidP="00910C0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Issue Date</w:t>
            </w:r>
          </w:p>
        </w:tc>
        <w:tc>
          <w:tcPr>
            <w:tcW w:w="729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73955AFB" w14:textId="294D287F" w:rsidR="00014DC5" w:rsidRPr="00BE366C" w:rsidRDefault="00014DC5" w:rsidP="00910C0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Nov. 29, 2024</w:t>
            </w:r>
          </w:p>
        </w:tc>
      </w:tr>
      <w:tr w:rsidR="00014DC5" w:rsidRPr="00BE366C" w14:paraId="743B295C" w14:textId="77777777" w:rsidTr="005B604F">
        <w:trPr>
          <w:cantSplit/>
          <w:trHeight w:val="458"/>
          <w:jc w:val="center"/>
        </w:trPr>
        <w:tc>
          <w:tcPr>
            <w:tcW w:w="278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25916808" w14:textId="77777777" w:rsidR="00014DC5" w:rsidRPr="00BE366C" w:rsidRDefault="00014DC5" w:rsidP="00910C0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Document Location</w:t>
            </w:r>
          </w:p>
        </w:tc>
        <w:tc>
          <w:tcPr>
            <w:tcW w:w="729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5650C8FB" w14:textId="77777777" w:rsidR="00014DC5" w:rsidRPr="00BE366C" w:rsidRDefault="00014DC5" w:rsidP="00910C01">
            <w:pPr>
              <w:pStyle w:val="TableEntry"/>
              <w:rPr>
                <w:sz w:val="18"/>
                <w:szCs w:val="18"/>
              </w:rPr>
            </w:pPr>
          </w:p>
        </w:tc>
      </w:tr>
      <w:tr w:rsidR="00014DC5" w:rsidRPr="00BE366C" w14:paraId="0619E678" w14:textId="77777777" w:rsidTr="005B604F">
        <w:trPr>
          <w:cantSplit/>
          <w:trHeight w:val="1335"/>
          <w:jc w:val="center"/>
        </w:trPr>
        <w:tc>
          <w:tcPr>
            <w:tcW w:w="278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1CAEA902" w14:textId="77777777" w:rsidR="00014DC5" w:rsidRPr="00BE366C" w:rsidRDefault="00014DC5" w:rsidP="00910C0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Distribution</w:t>
            </w:r>
          </w:p>
        </w:tc>
        <w:tc>
          <w:tcPr>
            <w:tcW w:w="729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73966B7E" w14:textId="77777777" w:rsidR="00014DC5" w:rsidRPr="00BE366C" w:rsidRDefault="00014DC5" w:rsidP="003336CC">
            <w:pPr>
              <w:pStyle w:val="TableEntry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Advisor</w:t>
            </w:r>
          </w:p>
          <w:p w14:paraId="6CA6C2B2" w14:textId="77777777" w:rsidR="00014DC5" w:rsidRPr="00BE366C" w:rsidRDefault="00014DC5" w:rsidP="003336CC">
            <w:pPr>
              <w:pStyle w:val="TableEntry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PM</w:t>
            </w:r>
          </w:p>
          <w:p w14:paraId="548825AB" w14:textId="77777777" w:rsidR="00014DC5" w:rsidRPr="00BE366C" w:rsidRDefault="00014DC5" w:rsidP="003336CC">
            <w:pPr>
              <w:pStyle w:val="TableEntry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Project Office</w:t>
            </w:r>
          </w:p>
        </w:tc>
      </w:tr>
    </w:tbl>
    <w:p w14:paraId="084146A7" w14:textId="7F5E4CD1" w:rsidR="003E53F6" w:rsidRPr="003E53F6" w:rsidRDefault="003E53F6" w:rsidP="003E53F6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3C7AC60B" w14:textId="77777777" w:rsidR="005B604F" w:rsidRDefault="005B604F" w:rsidP="00014DC5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</w:p>
    <w:p w14:paraId="1B3480C9" w14:textId="18AFFEC1" w:rsidR="003E53F6" w:rsidRPr="006F5043" w:rsidRDefault="003E53F6" w:rsidP="006F5043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  <w:bookmarkStart w:id="6" w:name="_Toc183734649"/>
      <w:bookmarkStart w:id="7" w:name="_Toc183734688"/>
      <w:r w:rsidRPr="003E53F6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Definition of Terms, Acronyms, and Abbreviations</w:t>
      </w:r>
      <w:bookmarkEnd w:id="6"/>
      <w:bookmarkEnd w:id="7"/>
    </w:p>
    <w:p w14:paraId="6F3DAF2A" w14:textId="77777777" w:rsidR="005B604F" w:rsidRDefault="005B604F" w:rsidP="003E53F6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tbl>
      <w:tblPr>
        <w:tblW w:w="9616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2659"/>
        <w:gridCol w:w="6957"/>
      </w:tblGrid>
      <w:tr w:rsidR="00014DC5" w:rsidRPr="00BE366C" w14:paraId="0F2C4548" w14:textId="77777777" w:rsidTr="005B604F">
        <w:trPr>
          <w:cantSplit/>
          <w:trHeight w:val="493"/>
          <w:tblHeader/>
        </w:trPr>
        <w:tc>
          <w:tcPr>
            <w:tcW w:w="265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45" w:color="auto" w:fill="FFFFFF"/>
            <w:vAlign w:val="center"/>
          </w:tcPr>
          <w:p w14:paraId="1CB0EF22" w14:textId="77777777" w:rsidR="00014DC5" w:rsidRPr="00BE366C" w:rsidRDefault="00014DC5" w:rsidP="005B604F">
            <w:pPr>
              <w:pStyle w:val="TableHeading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Term</w:t>
            </w:r>
          </w:p>
        </w:tc>
        <w:tc>
          <w:tcPr>
            <w:tcW w:w="695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45" w:color="auto" w:fill="FFFFFF"/>
            <w:vAlign w:val="center"/>
          </w:tcPr>
          <w:p w14:paraId="4AD2AC64" w14:textId="77777777" w:rsidR="00014DC5" w:rsidRPr="00BE366C" w:rsidRDefault="00014DC5" w:rsidP="00910C01">
            <w:pPr>
              <w:pStyle w:val="TableHeading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Description</w:t>
            </w:r>
          </w:p>
        </w:tc>
      </w:tr>
      <w:tr w:rsidR="00014DC5" w:rsidRPr="00BE366C" w14:paraId="48678B90" w14:textId="77777777" w:rsidTr="005B604F">
        <w:trPr>
          <w:cantSplit/>
          <w:trHeight w:val="518"/>
        </w:trPr>
        <w:tc>
          <w:tcPr>
            <w:tcW w:w="2659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306AA38A" w14:textId="332E318B" w:rsidR="00014DC5" w:rsidRPr="00BE366C" w:rsidRDefault="005B604F" w:rsidP="00910C0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TTS</w:t>
            </w:r>
          </w:p>
        </w:tc>
        <w:tc>
          <w:tcPr>
            <w:tcW w:w="6957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0610AA72" w14:textId="043C782B" w:rsidR="00014DC5" w:rsidRPr="00BE366C" w:rsidRDefault="005B604F" w:rsidP="00910C0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Text-to-Speech</w:t>
            </w:r>
          </w:p>
        </w:tc>
      </w:tr>
      <w:tr w:rsidR="00014DC5" w:rsidRPr="00BE366C" w14:paraId="6C4FE3E0" w14:textId="77777777" w:rsidTr="005B604F">
        <w:trPr>
          <w:cantSplit/>
          <w:trHeight w:val="493"/>
        </w:trPr>
        <w:tc>
          <w:tcPr>
            <w:tcW w:w="265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4761FD56" w14:textId="4F2DD143" w:rsidR="00014DC5" w:rsidRPr="00BE366C" w:rsidRDefault="005B604F" w:rsidP="00910C0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API</w:t>
            </w:r>
          </w:p>
        </w:tc>
        <w:tc>
          <w:tcPr>
            <w:tcW w:w="695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1540A6E9" w14:textId="5445DFD4" w:rsidR="00014DC5" w:rsidRPr="00BE366C" w:rsidRDefault="005B604F" w:rsidP="00910C0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 xml:space="preserve">Application Program Interface </w:t>
            </w:r>
          </w:p>
        </w:tc>
      </w:tr>
      <w:tr w:rsidR="00014DC5" w:rsidRPr="00BE366C" w14:paraId="0AF799E8" w14:textId="77777777" w:rsidTr="005B604F">
        <w:trPr>
          <w:cantSplit/>
          <w:trHeight w:val="518"/>
        </w:trPr>
        <w:tc>
          <w:tcPr>
            <w:tcW w:w="265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4FE60129" w14:textId="6E9F38B3" w:rsidR="00014DC5" w:rsidRPr="00BE366C" w:rsidRDefault="005B604F" w:rsidP="00910C0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Avatar</w:t>
            </w:r>
          </w:p>
        </w:tc>
        <w:tc>
          <w:tcPr>
            <w:tcW w:w="695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45C7543E" w14:textId="6F3D3A6D" w:rsidR="00014DC5" w:rsidRPr="00BE366C" w:rsidRDefault="005B604F" w:rsidP="00910C0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 xml:space="preserve">A virtual character used for video-based news presentation </w:t>
            </w:r>
          </w:p>
        </w:tc>
      </w:tr>
    </w:tbl>
    <w:p w14:paraId="56BB61D6" w14:textId="77777777" w:rsidR="006F5043" w:rsidRDefault="006F5043" w:rsidP="006F5043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32"/>
        </w:rPr>
      </w:pPr>
    </w:p>
    <w:p w14:paraId="0D29504E" w14:textId="4976A608" w:rsidR="00374199" w:rsidRPr="00374199" w:rsidRDefault="00374199" w:rsidP="00374199">
      <w:pPr>
        <w:pBdr>
          <w:bottom w:val="single" w:sz="12" w:space="1" w:color="auto"/>
        </w:pBdr>
        <w:tabs>
          <w:tab w:val="center" w:pos="4680"/>
          <w:tab w:val="right" w:pos="9360"/>
        </w:tabs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lastRenderedPageBreak/>
        <w:tab/>
      </w:r>
      <w:ins w:id="8" w:author="Farrukh Saleem" w:date="2002-03-05T10:12:00Z">
        <w:r w:rsidR="006F5043">
          <w:rPr>
            <w:rFonts w:ascii="Arial" w:hAnsi="Arial" w:cs="Arial"/>
            <w:b/>
            <w:bCs/>
            <w:sz w:val="32"/>
          </w:rPr>
          <w:t>Table of Contents</w:t>
        </w:r>
      </w:ins>
      <w:r>
        <w:rPr>
          <w:rFonts w:ascii="Arial" w:hAnsi="Arial" w:cs="Arial"/>
          <w:b/>
          <w:bCs/>
          <w:sz w:val="32"/>
        </w:rPr>
        <w:tab/>
      </w:r>
    </w:p>
    <w:p w14:paraId="464AB3A5" w14:textId="21AE13B4" w:rsidR="004D3EB8" w:rsidRDefault="004D3EB8" w:rsidP="004D3EB8">
      <w:pPr>
        <w:pStyle w:val="TOC2"/>
        <w:tabs>
          <w:tab w:val="left" w:pos="960"/>
        </w:tabs>
        <w:rPr>
          <w:smallCaps w:val="0"/>
          <w:sz w:val="22"/>
        </w:rPr>
      </w:pPr>
      <w:r>
        <w:rPr>
          <w:bCs/>
          <w:sz w:val="18"/>
          <w:szCs w:val="20"/>
        </w:rPr>
        <w:fldChar w:fldCharType="begin"/>
      </w:r>
      <w:r>
        <w:rPr>
          <w:bCs/>
          <w:sz w:val="18"/>
          <w:szCs w:val="20"/>
        </w:rPr>
        <w:instrText xml:space="preserve"> TOC \h \z \t "Heading 1,1,Heading 2,2,h1,2,H2,3,H3,4" </w:instrText>
      </w:r>
      <w:r>
        <w:rPr>
          <w:bCs/>
          <w:sz w:val="18"/>
          <w:szCs w:val="20"/>
        </w:rPr>
        <w:fldChar w:fldCharType="separate"/>
      </w:r>
      <w:hyperlink w:anchor="_Toc51490198" w:history="1">
        <w:r>
          <w:rPr>
            <w:rStyle w:val="Hyperlink"/>
            <w:sz w:val="30"/>
            <w:szCs w:val="28"/>
          </w:rPr>
          <w:t>1.</w:t>
        </w:r>
        <w:r>
          <w:rPr>
            <w:smallCaps w:val="0"/>
            <w:sz w:val="22"/>
          </w:rPr>
          <w:tab/>
        </w:r>
        <w:r>
          <w:rPr>
            <w:rStyle w:val="Hyperlink"/>
            <w:sz w:val="30"/>
            <w:szCs w:val="28"/>
          </w:rPr>
          <w:t>Introduction</w:t>
        </w:r>
        <w:r>
          <w:rPr>
            <w:webHidden/>
            <w:sz w:val="22"/>
          </w:rPr>
          <w:tab/>
          <w:t>4</w:t>
        </w:r>
      </w:hyperlink>
    </w:p>
    <w:p w14:paraId="3ADA8B92" w14:textId="7F51F7A0" w:rsidR="004D3EB8" w:rsidRDefault="004D3EB8" w:rsidP="004D3EB8">
      <w:pPr>
        <w:pStyle w:val="TOC3"/>
        <w:tabs>
          <w:tab w:val="left" w:pos="1200"/>
          <w:tab w:val="right" w:leader="dot" w:pos="9350"/>
        </w:tabs>
        <w:rPr>
          <w:i w:val="0"/>
          <w:iCs w:val="0"/>
          <w:noProof/>
          <w:sz w:val="20"/>
        </w:rPr>
      </w:pPr>
      <w:hyperlink w:anchor="_Toc51490199" w:history="1">
        <w:r>
          <w:rPr>
            <w:rStyle w:val="Hyperlink"/>
            <w:rFonts w:ascii="Arial" w:hAnsi="Arial" w:cs="Arial"/>
            <w:noProof/>
            <w:sz w:val="20"/>
            <w:szCs w:val="28"/>
          </w:rPr>
          <w:t>1.1</w:t>
        </w:r>
        <w:r>
          <w:rPr>
            <w:i w:val="0"/>
            <w:iCs w:val="0"/>
            <w:noProof/>
            <w:sz w:val="20"/>
          </w:rPr>
          <w:tab/>
        </w:r>
        <w:r>
          <w:rPr>
            <w:rStyle w:val="Hyperlink"/>
            <w:rFonts w:ascii="Arial" w:hAnsi="Arial" w:cs="Arial"/>
            <w:noProof/>
            <w:sz w:val="20"/>
            <w:szCs w:val="28"/>
          </w:rPr>
          <w:t>Purpose of Document</w:t>
        </w:r>
        <w:r>
          <w:rPr>
            <w:noProof/>
            <w:webHidden/>
            <w:sz w:val="20"/>
          </w:rPr>
          <w:tab/>
          <w:t>4</w:t>
        </w:r>
      </w:hyperlink>
    </w:p>
    <w:p w14:paraId="6D293694" w14:textId="39DB57EF" w:rsidR="004D3EB8" w:rsidRDefault="004D3EB8" w:rsidP="004D3EB8">
      <w:pPr>
        <w:pStyle w:val="TOC3"/>
        <w:tabs>
          <w:tab w:val="left" w:pos="1200"/>
          <w:tab w:val="right" w:leader="dot" w:pos="9350"/>
        </w:tabs>
        <w:rPr>
          <w:i w:val="0"/>
          <w:iCs w:val="0"/>
          <w:noProof/>
          <w:sz w:val="20"/>
        </w:rPr>
      </w:pPr>
      <w:hyperlink w:anchor="_Toc51490200" w:history="1">
        <w:r>
          <w:rPr>
            <w:rStyle w:val="Hyperlink"/>
            <w:rFonts w:ascii="Arial" w:hAnsi="Arial" w:cs="Arial"/>
            <w:noProof/>
            <w:sz w:val="20"/>
            <w:szCs w:val="28"/>
          </w:rPr>
          <w:t>1.2</w:t>
        </w:r>
        <w:r>
          <w:rPr>
            <w:i w:val="0"/>
            <w:iCs w:val="0"/>
            <w:noProof/>
            <w:sz w:val="20"/>
          </w:rPr>
          <w:tab/>
        </w:r>
        <w:r>
          <w:rPr>
            <w:rStyle w:val="Hyperlink"/>
            <w:rFonts w:ascii="Arial" w:hAnsi="Arial" w:cs="Arial"/>
            <w:noProof/>
            <w:sz w:val="20"/>
            <w:szCs w:val="28"/>
          </w:rPr>
          <w:t>Project Overview</w:t>
        </w:r>
        <w:r>
          <w:rPr>
            <w:noProof/>
            <w:webHidden/>
            <w:sz w:val="20"/>
          </w:rPr>
          <w:tab/>
          <w:t>4</w:t>
        </w:r>
      </w:hyperlink>
    </w:p>
    <w:p w14:paraId="611FC419" w14:textId="7937CB4D" w:rsidR="004D3EB8" w:rsidRDefault="004D3EB8" w:rsidP="004D3EB8">
      <w:pPr>
        <w:pStyle w:val="TOC3"/>
        <w:tabs>
          <w:tab w:val="left" w:pos="1200"/>
          <w:tab w:val="right" w:leader="dot" w:pos="9350"/>
        </w:tabs>
        <w:rPr>
          <w:rStyle w:val="Hyperlink"/>
          <w:noProof/>
          <w:sz w:val="20"/>
        </w:rPr>
      </w:pPr>
      <w:hyperlink w:anchor="_Toc51490201" w:history="1">
        <w:r>
          <w:rPr>
            <w:rStyle w:val="Hyperlink"/>
            <w:rFonts w:ascii="Arial" w:hAnsi="Arial" w:cs="Arial"/>
            <w:noProof/>
            <w:sz w:val="20"/>
            <w:szCs w:val="28"/>
          </w:rPr>
          <w:t>1.3</w:t>
        </w:r>
        <w:r>
          <w:rPr>
            <w:i w:val="0"/>
            <w:iCs w:val="0"/>
            <w:noProof/>
            <w:sz w:val="20"/>
          </w:rPr>
          <w:tab/>
        </w:r>
        <w:r>
          <w:rPr>
            <w:rStyle w:val="Hyperlink"/>
            <w:rFonts w:ascii="Arial" w:hAnsi="Arial" w:cs="Arial"/>
            <w:noProof/>
            <w:sz w:val="20"/>
            <w:szCs w:val="28"/>
          </w:rPr>
          <w:t>Scope</w:t>
        </w:r>
        <w:r>
          <w:rPr>
            <w:noProof/>
            <w:webHidden/>
            <w:sz w:val="20"/>
          </w:rPr>
          <w:tab/>
          <w:t>4</w:t>
        </w:r>
      </w:hyperlink>
    </w:p>
    <w:p w14:paraId="1AB2E87F" w14:textId="77777777" w:rsidR="004D3EB8" w:rsidRDefault="004D3EB8" w:rsidP="004D3EB8"/>
    <w:p w14:paraId="5C8E1BD0" w14:textId="665E60C0" w:rsidR="004D3EB8" w:rsidRDefault="004D3EB8" w:rsidP="004D3EB8">
      <w:pPr>
        <w:pStyle w:val="TOC2"/>
        <w:tabs>
          <w:tab w:val="left" w:pos="960"/>
        </w:tabs>
        <w:rPr>
          <w:smallCaps w:val="0"/>
          <w:sz w:val="22"/>
        </w:rPr>
      </w:pPr>
      <w:hyperlink w:anchor="_Toc51490202" w:history="1">
        <w:r>
          <w:rPr>
            <w:rStyle w:val="Hyperlink"/>
            <w:sz w:val="30"/>
            <w:szCs w:val="28"/>
          </w:rPr>
          <w:t>2.</w:t>
        </w:r>
        <w:r>
          <w:rPr>
            <w:smallCaps w:val="0"/>
            <w:sz w:val="22"/>
          </w:rPr>
          <w:tab/>
        </w:r>
        <w:r>
          <w:rPr>
            <w:rStyle w:val="Hyperlink"/>
            <w:sz w:val="30"/>
            <w:szCs w:val="28"/>
          </w:rPr>
          <w:t>Overall System Description</w:t>
        </w:r>
        <w:r>
          <w:rPr>
            <w:webHidden/>
            <w:sz w:val="22"/>
          </w:rPr>
          <w:tab/>
          <w:t>4</w:t>
        </w:r>
      </w:hyperlink>
    </w:p>
    <w:p w14:paraId="52CDE5EF" w14:textId="5705F0CC" w:rsidR="004D3EB8" w:rsidRDefault="004D3EB8" w:rsidP="004D3EB8">
      <w:pPr>
        <w:pStyle w:val="TOC3"/>
        <w:tabs>
          <w:tab w:val="left" w:pos="1200"/>
          <w:tab w:val="right" w:leader="dot" w:pos="9350"/>
        </w:tabs>
        <w:rPr>
          <w:i w:val="0"/>
          <w:iCs w:val="0"/>
          <w:noProof/>
          <w:sz w:val="20"/>
        </w:rPr>
      </w:pPr>
      <w:hyperlink w:anchor="_Toc51490203" w:history="1">
        <w:r>
          <w:rPr>
            <w:rStyle w:val="Hyperlink"/>
            <w:rFonts w:ascii="Arial" w:hAnsi="Arial" w:cs="Arial"/>
            <w:noProof/>
            <w:sz w:val="20"/>
            <w:szCs w:val="28"/>
          </w:rPr>
          <w:t>2.1</w:t>
        </w:r>
        <w:r>
          <w:rPr>
            <w:i w:val="0"/>
            <w:iCs w:val="0"/>
            <w:noProof/>
            <w:sz w:val="20"/>
          </w:rPr>
          <w:tab/>
        </w:r>
        <w:r>
          <w:rPr>
            <w:rStyle w:val="Hyperlink"/>
            <w:rFonts w:ascii="Arial" w:hAnsi="Arial" w:cs="Arial"/>
            <w:noProof/>
            <w:sz w:val="20"/>
            <w:szCs w:val="28"/>
          </w:rPr>
          <w:t>User characteristics</w:t>
        </w:r>
        <w:r>
          <w:rPr>
            <w:noProof/>
            <w:webHidden/>
            <w:sz w:val="20"/>
          </w:rPr>
          <w:tab/>
          <w:t>4</w:t>
        </w:r>
      </w:hyperlink>
    </w:p>
    <w:p w14:paraId="3FFAE6D4" w14:textId="77777777" w:rsidR="004D3EB8" w:rsidRDefault="004D3EB8" w:rsidP="004D3EB8">
      <w:pPr>
        <w:pStyle w:val="TOC3"/>
        <w:tabs>
          <w:tab w:val="left" w:pos="1200"/>
          <w:tab w:val="right" w:leader="dot" w:pos="9350"/>
        </w:tabs>
        <w:rPr>
          <w:i w:val="0"/>
          <w:iCs w:val="0"/>
          <w:noProof/>
          <w:sz w:val="20"/>
        </w:rPr>
      </w:pPr>
      <w:hyperlink w:anchor="_Toc51490204" w:history="1">
        <w:r>
          <w:rPr>
            <w:rStyle w:val="Hyperlink"/>
            <w:rFonts w:ascii="Arial" w:hAnsi="Arial" w:cs="Arial"/>
            <w:noProof/>
            <w:sz w:val="20"/>
            <w:szCs w:val="28"/>
          </w:rPr>
          <w:t>2.2</w:t>
        </w:r>
        <w:r>
          <w:rPr>
            <w:i w:val="0"/>
            <w:iCs w:val="0"/>
            <w:noProof/>
            <w:sz w:val="20"/>
          </w:rPr>
          <w:tab/>
        </w:r>
        <w:r>
          <w:rPr>
            <w:rStyle w:val="Hyperlink"/>
            <w:rFonts w:ascii="Arial" w:hAnsi="Arial" w:cs="Arial"/>
            <w:noProof/>
            <w:sz w:val="20"/>
            <w:szCs w:val="28"/>
          </w:rPr>
          <w:t>Operating environment</w:t>
        </w:r>
        <w:r>
          <w:rPr>
            <w:noProof/>
            <w:webHidden/>
            <w:sz w:val="20"/>
          </w:rPr>
          <w:tab/>
        </w:r>
        <w:r>
          <w:rPr>
            <w:noProof/>
            <w:webHidden/>
            <w:sz w:val="20"/>
          </w:rPr>
          <w:fldChar w:fldCharType="begin"/>
        </w:r>
        <w:r>
          <w:rPr>
            <w:noProof/>
            <w:webHidden/>
            <w:sz w:val="20"/>
          </w:rPr>
          <w:instrText xml:space="preserve"> PAGEREF _Toc51490204 \h </w:instrText>
        </w:r>
        <w:r>
          <w:rPr>
            <w:noProof/>
            <w:webHidden/>
            <w:sz w:val="20"/>
          </w:rPr>
        </w:r>
        <w:r>
          <w:rPr>
            <w:noProof/>
            <w:webHidden/>
            <w:sz w:val="20"/>
          </w:rPr>
          <w:fldChar w:fldCharType="separate"/>
        </w:r>
        <w:r>
          <w:rPr>
            <w:noProof/>
            <w:webHidden/>
            <w:sz w:val="20"/>
          </w:rPr>
          <w:t>5</w:t>
        </w:r>
        <w:r>
          <w:rPr>
            <w:noProof/>
            <w:webHidden/>
            <w:sz w:val="20"/>
          </w:rPr>
          <w:fldChar w:fldCharType="end"/>
        </w:r>
      </w:hyperlink>
    </w:p>
    <w:p w14:paraId="1776272A" w14:textId="77777777" w:rsidR="004D3EB8" w:rsidRDefault="004D3EB8" w:rsidP="004D3EB8">
      <w:pPr>
        <w:pStyle w:val="TOC3"/>
        <w:tabs>
          <w:tab w:val="left" w:pos="1200"/>
          <w:tab w:val="right" w:leader="dot" w:pos="9350"/>
        </w:tabs>
        <w:rPr>
          <w:rStyle w:val="Hyperlink"/>
          <w:noProof/>
          <w:sz w:val="20"/>
        </w:rPr>
      </w:pPr>
      <w:hyperlink w:anchor="_Toc51490205" w:history="1">
        <w:r>
          <w:rPr>
            <w:rStyle w:val="Hyperlink"/>
            <w:rFonts w:ascii="Arial" w:hAnsi="Arial" w:cs="Arial"/>
            <w:noProof/>
            <w:sz w:val="20"/>
            <w:szCs w:val="28"/>
          </w:rPr>
          <w:t>2.3</w:t>
        </w:r>
        <w:r>
          <w:rPr>
            <w:i w:val="0"/>
            <w:iCs w:val="0"/>
            <w:noProof/>
            <w:sz w:val="20"/>
          </w:rPr>
          <w:tab/>
        </w:r>
        <w:r>
          <w:rPr>
            <w:rStyle w:val="Hyperlink"/>
            <w:rFonts w:ascii="Arial" w:hAnsi="Arial" w:cs="Arial"/>
            <w:noProof/>
            <w:sz w:val="20"/>
            <w:szCs w:val="28"/>
          </w:rPr>
          <w:t>System constraints</w:t>
        </w:r>
        <w:r>
          <w:rPr>
            <w:noProof/>
            <w:webHidden/>
            <w:sz w:val="20"/>
          </w:rPr>
          <w:tab/>
        </w:r>
        <w:r>
          <w:rPr>
            <w:noProof/>
            <w:webHidden/>
            <w:sz w:val="20"/>
          </w:rPr>
          <w:fldChar w:fldCharType="begin"/>
        </w:r>
        <w:r>
          <w:rPr>
            <w:noProof/>
            <w:webHidden/>
            <w:sz w:val="20"/>
          </w:rPr>
          <w:instrText xml:space="preserve"> PAGEREF _Toc51490205 \h </w:instrText>
        </w:r>
        <w:r>
          <w:rPr>
            <w:noProof/>
            <w:webHidden/>
            <w:sz w:val="20"/>
          </w:rPr>
        </w:r>
        <w:r>
          <w:rPr>
            <w:noProof/>
            <w:webHidden/>
            <w:sz w:val="20"/>
          </w:rPr>
          <w:fldChar w:fldCharType="separate"/>
        </w:r>
        <w:r>
          <w:rPr>
            <w:noProof/>
            <w:webHidden/>
            <w:sz w:val="20"/>
          </w:rPr>
          <w:t>5</w:t>
        </w:r>
        <w:r>
          <w:rPr>
            <w:noProof/>
            <w:webHidden/>
            <w:sz w:val="20"/>
          </w:rPr>
          <w:fldChar w:fldCharType="end"/>
        </w:r>
      </w:hyperlink>
    </w:p>
    <w:p w14:paraId="2AC92910" w14:textId="77777777" w:rsidR="004D3EB8" w:rsidRDefault="004D3EB8" w:rsidP="004D3EB8"/>
    <w:p w14:paraId="02390423" w14:textId="2D9C206D" w:rsidR="004D3EB8" w:rsidRDefault="004D3EB8" w:rsidP="004D3EB8">
      <w:pPr>
        <w:pStyle w:val="TOC2"/>
        <w:tabs>
          <w:tab w:val="left" w:pos="960"/>
        </w:tabs>
        <w:rPr>
          <w:smallCaps w:val="0"/>
          <w:sz w:val="22"/>
        </w:rPr>
      </w:pPr>
      <w:hyperlink w:anchor="_Toc51490206" w:history="1">
        <w:r>
          <w:rPr>
            <w:rStyle w:val="Hyperlink"/>
            <w:sz w:val="30"/>
            <w:szCs w:val="28"/>
          </w:rPr>
          <w:t>3.</w:t>
        </w:r>
        <w:r>
          <w:rPr>
            <w:smallCaps w:val="0"/>
            <w:sz w:val="22"/>
          </w:rPr>
          <w:tab/>
        </w:r>
        <w:r>
          <w:rPr>
            <w:rStyle w:val="Hyperlink"/>
            <w:sz w:val="30"/>
            <w:szCs w:val="28"/>
          </w:rPr>
          <w:t>External Interface Requirements</w:t>
        </w:r>
        <w:r>
          <w:rPr>
            <w:webHidden/>
            <w:sz w:val="22"/>
          </w:rPr>
          <w:tab/>
          <w:t>5</w:t>
        </w:r>
      </w:hyperlink>
    </w:p>
    <w:p w14:paraId="60606477" w14:textId="0ED813F5" w:rsidR="004D3EB8" w:rsidRDefault="004D3EB8" w:rsidP="004D3EB8">
      <w:pPr>
        <w:pStyle w:val="TOC3"/>
        <w:tabs>
          <w:tab w:val="left" w:pos="1200"/>
          <w:tab w:val="right" w:leader="dot" w:pos="9350"/>
        </w:tabs>
        <w:rPr>
          <w:i w:val="0"/>
          <w:iCs w:val="0"/>
          <w:noProof/>
          <w:sz w:val="20"/>
        </w:rPr>
      </w:pPr>
      <w:hyperlink w:anchor="_Toc51490207" w:history="1">
        <w:r>
          <w:rPr>
            <w:rStyle w:val="Hyperlink"/>
            <w:rFonts w:ascii="Arial" w:hAnsi="Arial" w:cs="Arial"/>
            <w:noProof/>
            <w:sz w:val="20"/>
            <w:szCs w:val="28"/>
          </w:rPr>
          <w:t>3.1</w:t>
        </w:r>
        <w:r>
          <w:rPr>
            <w:i w:val="0"/>
            <w:iCs w:val="0"/>
            <w:noProof/>
            <w:sz w:val="20"/>
          </w:rPr>
          <w:tab/>
        </w:r>
        <w:r>
          <w:rPr>
            <w:rStyle w:val="Hyperlink"/>
            <w:rFonts w:ascii="Arial" w:hAnsi="Arial" w:cs="Arial"/>
            <w:noProof/>
            <w:sz w:val="20"/>
            <w:szCs w:val="28"/>
          </w:rPr>
          <w:t>Hardware Interfaces</w:t>
        </w:r>
        <w:r>
          <w:rPr>
            <w:noProof/>
            <w:webHidden/>
            <w:sz w:val="20"/>
          </w:rPr>
          <w:tab/>
          <w:t>5</w:t>
        </w:r>
      </w:hyperlink>
    </w:p>
    <w:p w14:paraId="6CFB1A72" w14:textId="4263313A" w:rsidR="004D3EB8" w:rsidRDefault="004D3EB8" w:rsidP="004D3EB8">
      <w:pPr>
        <w:pStyle w:val="TOC3"/>
        <w:tabs>
          <w:tab w:val="left" w:pos="1200"/>
          <w:tab w:val="right" w:leader="dot" w:pos="9350"/>
        </w:tabs>
        <w:rPr>
          <w:i w:val="0"/>
          <w:iCs w:val="0"/>
          <w:noProof/>
          <w:sz w:val="20"/>
        </w:rPr>
      </w:pPr>
      <w:hyperlink w:anchor="_Toc51490208" w:history="1">
        <w:r>
          <w:rPr>
            <w:rStyle w:val="Hyperlink"/>
            <w:rFonts w:ascii="Arial" w:hAnsi="Arial" w:cs="Arial"/>
            <w:noProof/>
            <w:sz w:val="20"/>
            <w:szCs w:val="28"/>
          </w:rPr>
          <w:t>3.2</w:t>
        </w:r>
        <w:r>
          <w:rPr>
            <w:i w:val="0"/>
            <w:iCs w:val="0"/>
            <w:noProof/>
            <w:sz w:val="20"/>
          </w:rPr>
          <w:tab/>
        </w:r>
        <w:r>
          <w:rPr>
            <w:rStyle w:val="Hyperlink"/>
            <w:rFonts w:ascii="Arial" w:hAnsi="Arial" w:cs="Arial"/>
            <w:noProof/>
            <w:sz w:val="20"/>
            <w:szCs w:val="28"/>
          </w:rPr>
          <w:t>Software Interfaces</w:t>
        </w:r>
        <w:r>
          <w:rPr>
            <w:noProof/>
            <w:webHidden/>
            <w:sz w:val="20"/>
          </w:rPr>
          <w:tab/>
          <w:t>5</w:t>
        </w:r>
      </w:hyperlink>
    </w:p>
    <w:p w14:paraId="783289DC" w14:textId="3475AB23" w:rsidR="004D3EB8" w:rsidRDefault="004D3EB8" w:rsidP="004D3EB8">
      <w:pPr>
        <w:pStyle w:val="TOC3"/>
        <w:tabs>
          <w:tab w:val="left" w:pos="1200"/>
          <w:tab w:val="right" w:leader="dot" w:pos="9350"/>
        </w:tabs>
        <w:rPr>
          <w:rStyle w:val="Hyperlink"/>
          <w:noProof/>
          <w:sz w:val="20"/>
        </w:rPr>
      </w:pPr>
      <w:hyperlink w:anchor="_Toc51490209" w:history="1">
        <w:r>
          <w:rPr>
            <w:rStyle w:val="Hyperlink"/>
            <w:rFonts w:ascii="Arial" w:hAnsi="Arial" w:cs="Arial"/>
            <w:noProof/>
            <w:sz w:val="20"/>
            <w:szCs w:val="28"/>
          </w:rPr>
          <w:t>3.3</w:t>
        </w:r>
        <w:r>
          <w:rPr>
            <w:i w:val="0"/>
            <w:iCs w:val="0"/>
            <w:noProof/>
            <w:sz w:val="20"/>
          </w:rPr>
          <w:tab/>
        </w:r>
        <w:r>
          <w:rPr>
            <w:rStyle w:val="Hyperlink"/>
            <w:rFonts w:ascii="Arial" w:hAnsi="Arial" w:cs="Arial"/>
            <w:noProof/>
            <w:sz w:val="20"/>
            <w:szCs w:val="28"/>
          </w:rPr>
          <w:t>Communications Interfaces</w:t>
        </w:r>
        <w:r>
          <w:rPr>
            <w:noProof/>
            <w:webHidden/>
            <w:sz w:val="20"/>
          </w:rPr>
          <w:tab/>
          <w:t>5</w:t>
        </w:r>
      </w:hyperlink>
    </w:p>
    <w:p w14:paraId="45DFC644" w14:textId="77777777" w:rsidR="004D3EB8" w:rsidRDefault="004D3EB8" w:rsidP="004D3EB8"/>
    <w:p w14:paraId="34C5F698" w14:textId="77777777" w:rsidR="004D3EB8" w:rsidRDefault="004D3EB8" w:rsidP="004D3EB8">
      <w:pPr>
        <w:pStyle w:val="TOC2"/>
        <w:tabs>
          <w:tab w:val="left" w:pos="960"/>
        </w:tabs>
        <w:rPr>
          <w:smallCaps w:val="0"/>
          <w:sz w:val="22"/>
        </w:rPr>
      </w:pPr>
      <w:hyperlink w:anchor="_Toc51490210" w:history="1">
        <w:r>
          <w:rPr>
            <w:rStyle w:val="Hyperlink"/>
            <w:sz w:val="30"/>
            <w:szCs w:val="28"/>
          </w:rPr>
          <w:t>4.</w:t>
        </w:r>
        <w:r>
          <w:rPr>
            <w:smallCaps w:val="0"/>
            <w:sz w:val="22"/>
          </w:rPr>
          <w:tab/>
        </w:r>
        <w:r>
          <w:rPr>
            <w:rStyle w:val="Hyperlink"/>
            <w:sz w:val="30"/>
            <w:szCs w:val="28"/>
          </w:rPr>
          <w:t>Functional Requirements</w:t>
        </w:r>
        <w:r>
          <w:rPr>
            <w:webHidden/>
            <w:sz w:val="22"/>
          </w:rPr>
          <w:tab/>
        </w:r>
        <w:r>
          <w:rPr>
            <w:webHidden/>
            <w:sz w:val="22"/>
          </w:rPr>
          <w:fldChar w:fldCharType="begin"/>
        </w:r>
        <w:r>
          <w:rPr>
            <w:webHidden/>
            <w:sz w:val="22"/>
          </w:rPr>
          <w:instrText xml:space="preserve"> PAGEREF _Toc51490210 \h </w:instrText>
        </w:r>
        <w:r>
          <w:rPr>
            <w:webHidden/>
            <w:sz w:val="22"/>
          </w:rPr>
        </w:r>
        <w:r>
          <w:rPr>
            <w:webHidden/>
            <w:sz w:val="22"/>
          </w:rPr>
          <w:fldChar w:fldCharType="separate"/>
        </w:r>
        <w:r>
          <w:rPr>
            <w:webHidden/>
            <w:sz w:val="22"/>
          </w:rPr>
          <w:t>6</w:t>
        </w:r>
        <w:r>
          <w:rPr>
            <w:webHidden/>
            <w:sz w:val="22"/>
          </w:rPr>
          <w:fldChar w:fldCharType="end"/>
        </w:r>
      </w:hyperlink>
    </w:p>
    <w:p w14:paraId="29920188" w14:textId="77777777" w:rsidR="004D3EB8" w:rsidRDefault="004D3EB8" w:rsidP="004D3EB8">
      <w:pPr>
        <w:pStyle w:val="TOC2"/>
        <w:tabs>
          <w:tab w:val="left" w:pos="960"/>
        </w:tabs>
        <w:rPr>
          <w:smallCaps w:val="0"/>
          <w:sz w:val="22"/>
        </w:rPr>
      </w:pPr>
      <w:hyperlink w:anchor="_Toc51490211" w:history="1">
        <w:r>
          <w:rPr>
            <w:rStyle w:val="Hyperlink"/>
            <w:sz w:val="30"/>
            <w:szCs w:val="28"/>
          </w:rPr>
          <w:t>5.</w:t>
        </w:r>
        <w:r>
          <w:rPr>
            <w:smallCaps w:val="0"/>
            <w:sz w:val="22"/>
          </w:rPr>
          <w:tab/>
        </w:r>
        <w:r>
          <w:rPr>
            <w:rStyle w:val="Hyperlink"/>
            <w:sz w:val="30"/>
            <w:szCs w:val="28"/>
          </w:rPr>
          <w:t>Non-functional Requirements</w:t>
        </w:r>
        <w:r>
          <w:rPr>
            <w:webHidden/>
            <w:sz w:val="22"/>
          </w:rPr>
          <w:tab/>
        </w:r>
        <w:r>
          <w:rPr>
            <w:webHidden/>
            <w:sz w:val="22"/>
          </w:rPr>
          <w:fldChar w:fldCharType="begin"/>
        </w:r>
        <w:r>
          <w:rPr>
            <w:webHidden/>
            <w:sz w:val="22"/>
          </w:rPr>
          <w:instrText xml:space="preserve"> PAGEREF _Toc51490211 \h </w:instrText>
        </w:r>
        <w:r>
          <w:rPr>
            <w:webHidden/>
            <w:sz w:val="22"/>
          </w:rPr>
        </w:r>
        <w:r>
          <w:rPr>
            <w:webHidden/>
            <w:sz w:val="22"/>
          </w:rPr>
          <w:fldChar w:fldCharType="separate"/>
        </w:r>
        <w:r>
          <w:rPr>
            <w:webHidden/>
            <w:sz w:val="22"/>
          </w:rPr>
          <w:t>6</w:t>
        </w:r>
        <w:r>
          <w:rPr>
            <w:webHidden/>
            <w:sz w:val="22"/>
          </w:rPr>
          <w:fldChar w:fldCharType="end"/>
        </w:r>
      </w:hyperlink>
    </w:p>
    <w:p w14:paraId="61518FDA" w14:textId="77777777" w:rsidR="004D3EB8" w:rsidRDefault="004D3EB8" w:rsidP="004D3EB8">
      <w:pPr>
        <w:pStyle w:val="TOC3"/>
        <w:tabs>
          <w:tab w:val="left" w:pos="1200"/>
          <w:tab w:val="right" w:leader="dot" w:pos="9350"/>
        </w:tabs>
        <w:rPr>
          <w:i w:val="0"/>
          <w:iCs w:val="0"/>
          <w:noProof/>
          <w:sz w:val="20"/>
        </w:rPr>
      </w:pPr>
      <w:hyperlink w:anchor="_Toc51490212" w:history="1">
        <w:r>
          <w:rPr>
            <w:rStyle w:val="Hyperlink"/>
            <w:rFonts w:ascii="Arial" w:hAnsi="Arial" w:cs="Arial"/>
            <w:noProof/>
            <w:sz w:val="20"/>
            <w:szCs w:val="28"/>
          </w:rPr>
          <w:t>5.1</w:t>
        </w:r>
        <w:r>
          <w:rPr>
            <w:i w:val="0"/>
            <w:iCs w:val="0"/>
            <w:noProof/>
            <w:sz w:val="20"/>
          </w:rPr>
          <w:tab/>
        </w:r>
        <w:r>
          <w:rPr>
            <w:rStyle w:val="Hyperlink"/>
            <w:rFonts w:ascii="Arial" w:hAnsi="Arial" w:cs="Arial"/>
            <w:noProof/>
            <w:sz w:val="20"/>
            <w:szCs w:val="28"/>
          </w:rPr>
          <w:t>Performance Requirements</w:t>
        </w:r>
        <w:r>
          <w:rPr>
            <w:noProof/>
            <w:webHidden/>
            <w:sz w:val="20"/>
          </w:rPr>
          <w:tab/>
        </w:r>
        <w:r>
          <w:rPr>
            <w:noProof/>
            <w:webHidden/>
            <w:sz w:val="20"/>
          </w:rPr>
          <w:fldChar w:fldCharType="begin"/>
        </w:r>
        <w:r>
          <w:rPr>
            <w:noProof/>
            <w:webHidden/>
            <w:sz w:val="20"/>
          </w:rPr>
          <w:instrText xml:space="preserve"> PAGEREF _Toc51490212 \h </w:instrText>
        </w:r>
        <w:r>
          <w:rPr>
            <w:noProof/>
            <w:webHidden/>
            <w:sz w:val="20"/>
          </w:rPr>
        </w:r>
        <w:r>
          <w:rPr>
            <w:noProof/>
            <w:webHidden/>
            <w:sz w:val="20"/>
          </w:rPr>
          <w:fldChar w:fldCharType="separate"/>
        </w:r>
        <w:r>
          <w:rPr>
            <w:noProof/>
            <w:webHidden/>
            <w:sz w:val="20"/>
          </w:rPr>
          <w:t>6</w:t>
        </w:r>
        <w:r>
          <w:rPr>
            <w:noProof/>
            <w:webHidden/>
            <w:sz w:val="20"/>
          </w:rPr>
          <w:fldChar w:fldCharType="end"/>
        </w:r>
      </w:hyperlink>
    </w:p>
    <w:p w14:paraId="1108890C" w14:textId="77777777" w:rsidR="004D3EB8" w:rsidRDefault="004D3EB8" w:rsidP="004D3EB8">
      <w:pPr>
        <w:pStyle w:val="TOC3"/>
        <w:tabs>
          <w:tab w:val="left" w:pos="1200"/>
          <w:tab w:val="right" w:leader="dot" w:pos="9350"/>
        </w:tabs>
        <w:rPr>
          <w:i w:val="0"/>
          <w:iCs w:val="0"/>
          <w:noProof/>
          <w:sz w:val="20"/>
        </w:rPr>
      </w:pPr>
      <w:hyperlink w:anchor="_Toc51490213" w:history="1">
        <w:r>
          <w:rPr>
            <w:rStyle w:val="Hyperlink"/>
            <w:rFonts w:ascii="Arial" w:hAnsi="Arial" w:cs="Arial"/>
            <w:noProof/>
            <w:sz w:val="20"/>
            <w:szCs w:val="28"/>
          </w:rPr>
          <w:t>5.2</w:t>
        </w:r>
        <w:r>
          <w:rPr>
            <w:i w:val="0"/>
            <w:iCs w:val="0"/>
            <w:noProof/>
            <w:sz w:val="20"/>
          </w:rPr>
          <w:tab/>
        </w:r>
        <w:r>
          <w:rPr>
            <w:rStyle w:val="Hyperlink"/>
            <w:rFonts w:ascii="Arial" w:hAnsi="Arial" w:cs="Arial"/>
            <w:noProof/>
            <w:sz w:val="20"/>
            <w:szCs w:val="28"/>
          </w:rPr>
          <w:t>Safety Requirements</w:t>
        </w:r>
        <w:r>
          <w:rPr>
            <w:noProof/>
            <w:webHidden/>
            <w:sz w:val="20"/>
          </w:rPr>
          <w:tab/>
        </w:r>
        <w:r>
          <w:rPr>
            <w:noProof/>
            <w:webHidden/>
            <w:sz w:val="20"/>
          </w:rPr>
          <w:fldChar w:fldCharType="begin"/>
        </w:r>
        <w:r>
          <w:rPr>
            <w:noProof/>
            <w:webHidden/>
            <w:sz w:val="20"/>
          </w:rPr>
          <w:instrText xml:space="preserve"> PAGEREF _Toc51490213 \h </w:instrText>
        </w:r>
        <w:r>
          <w:rPr>
            <w:noProof/>
            <w:webHidden/>
            <w:sz w:val="20"/>
          </w:rPr>
        </w:r>
        <w:r>
          <w:rPr>
            <w:noProof/>
            <w:webHidden/>
            <w:sz w:val="20"/>
          </w:rPr>
          <w:fldChar w:fldCharType="separate"/>
        </w:r>
        <w:r>
          <w:rPr>
            <w:noProof/>
            <w:webHidden/>
            <w:sz w:val="20"/>
          </w:rPr>
          <w:t>6</w:t>
        </w:r>
        <w:r>
          <w:rPr>
            <w:noProof/>
            <w:webHidden/>
            <w:sz w:val="20"/>
          </w:rPr>
          <w:fldChar w:fldCharType="end"/>
        </w:r>
      </w:hyperlink>
    </w:p>
    <w:p w14:paraId="0F7E4596" w14:textId="77777777" w:rsidR="004D3EB8" w:rsidRDefault="004D3EB8" w:rsidP="004D3EB8">
      <w:pPr>
        <w:pStyle w:val="TOC3"/>
        <w:tabs>
          <w:tab w:val="left" w:pos="1200"/>
          <w:tab w:val="right" w:leader="dot" w:pos="9350"/>
        </w:tabs>
        <w:rPr>
          <w:i w:val="0"/>
          <w:iCs w:val="0"/>
          <w:noProof/>
          <w:sz w:val="20"/>
        </w:rPr>
      </w:pPr>
      <w:hyperlink w:anchor="_Toc51490214" w:history="1">
        <w:r>
          <w:rPr>
            <w:rStyle w:val="Hyperlink"/>
            <w:rFonts w:ascii="Arial" w:hAnsi="Arial" w:cs="Arial"/>
            <w:noProof/>
            <w:sz w:val="20"/>
            <w:szCs w:val="28"/>
          </w:rPr>
          <w:t>5.3</w:t>
        </w:r>
        <w:r>
          <w:rPr>
            <w:i w:val="0"/>
            <w:iCs w:val="0"/>
            <w:noProof/>
            <w:sz w:val="20"/>
          </w:rPr>
          <w:tab/>
        </w:r>
        <w:r>
          <w:rPr>
            <w:rStyle w:val="Hyperlink"/>
            <w:rFonts w:ascii="Arial" w:hAnsi="Arial" w:cs="Arial"/>
            <w:noProof/>
            <w:sz w:val="20"/>
            <w:szCs w:val="28"/>
          </w:rPr>
          <w:t>Security Requirements</w:t>
        </w:r>
        <w:r>
          <w:rPr>
            <w:noProof/>
            <w:webHidden/>
            <w:sz w:val="20"/>
          </w:rPr>
          <w:tab/>
        </w:r>
        <w:r>
          <w:rPr>
            <w:noProof/>
            <w:webHidden/>
            <w:sz w:val="20"/>
          </w:rPr>
          <w:fldChar w:fldCharType="begin"/>
        </w:r>
        <w:r>
          <w:rPr>
            <w:noProof/>
            <w:webHidden/>
            <w:sz w:val="20"/>
          </w:rPr>
          <w:instrText xml:space="preserve"> PAGEREF _Toc51490214 \h </w:instrText>
        </w:r>
        <w:r>
          <w:rPr>
            <w:noProof/>
            <w:webHidden/>
            <w:sz w:val="20"/>
          </w:rPr>
        </w:r>
        <w:r>
          <w:rPr>
            <w:noProof/>
            <w:webHidden/>
            <w:sz w:val="20"/>
          </w:rPr>
          <w:fldChar w:fldCharType="separate"/>
        </w:r>
        <w:r>
          <w:rPr>
            <w:noProof/>
            <w:webHidden/>
            <w:sz w:val="20"/>
          </w:rPr>
          <w:t>6</w:t>
        </w:r>
        <w:r>
          <w:rPr>
            <w:noProof/>
            <w:webHidden/>
            <w:sz w:val="20"/>
          </w:rPr>
          <w:fldChar w:fldCharType="end"/>
        </w:r>
      </w:hyperlink>
    </w:p>
    <w:p w14:paraId="7A40561E" w14:textId="495956C3" w:rsidR="004D3EB8" w:rsidRDefault="004D3EB8" w:rsidP="004D3EB8">
      <w:pPr>
        <w:pStyle w:val="TOC3"/>
        <w:tabs>
          <w:tab w:val="left" w:pos="1200"/>
          <w:tab w:val="right" w:leader="dot" w:pos="9350"/>
        </w:tabs>
        <w:rPr>
          <w:rStyle w:val="Hyperlink"/>
          <w:noProof/>
          <w:sz w:val="20"/>
        </w:rPr>
      </w:pPr>
      <w:hyperlink w:anchor="_Toc51490218" w:history="1">
        <w:r>
          <w:rPr>
            <w:rStyle w:val="Hyperlink"/>
            <w:rFonts w:ascii="Arial" w:hAnsi="Arial" w:cs="Arial"/>
            <w:noProof/>
            <w:sz w:val="20"/>
            <w:szCs w:val="28"/>
          </w:rPr>
          <w:t>5.4</w:t>
        </w:r>
        <w:r>
          <w:rPr>
            <w:i w:val="0"/>
            <w:iCs w:val="0"/>
            <w:noProof/>
            <w:sz w:val="20"/>
          </w:rPr>
          <w:tab/>
        </w:r>
        <w:r>
          <w:rPr>
            <w:rStyle w:val="Hyperlink"/>
            <w:rFonts w:ascii="Arial" w:hAnsi="Arial" w:cs="Arial"/>
            <w:noProof/>
            <w:sz w:val="20"/>
            <w:szCs w:val="28"/>
          </w:rPr>
          <w:t>User Documentation</w:t>
        </w:r>
        <w:r>
          <w:rPr>
            <w:noProof/>
            <w:webHidden/>
            <w:sz w:val="20"/>
          </w:rPr>
          <w:tab/>
        </w:r>
        <w:r w:rsidR="008F5618">
          <w:rPr>
            <w:noProof/>
            <w:webHidden/>
            <w:sz w:val="20"/>
          </w:rPr>
          <w:t>6</w:t>
        </w:r>
      </w:hyperlink>
    </w:p>
    <w:p w14:paraId="1134B9CF" w14:textId="77777777" w:rsidR="004D3EB8" w:rsidRDefault="004D3EB8" w:rsidP="004D3EB8"/>
    <w:p w14:paraId="2EC8E5E2" w14:textId="6D0BBCE6" w:rsidR="004D3EB8" w:rsidRDefault="004D3EB8" w:rsidP="004D3EB8">
      <w:pPr>
        <w:pStyle w:val="TOC2"/>
        <w:tabs>
          <w:tab w:val="left" w:pos="960"/>
        </w:tabs>
        <w:rPr>
          <w:smallCaps w:val="0"/>
          <w:sz w:val="22"/>
        </w:rPr>
      </w:pPr>
      <w:hyperlink w:anchor="_Toc51490219" w:history="1">
        <w:r>
          <w:rPr>
            <w:rStyle w:val="Hyperlink"/>
            <w:sz w:val="30"/>
            <w:szCs w:val="28"/>
          </w:rPr>
          <w:t>6.</w:t>
        </w:r>
        <w:r>
          <w:rPr>
            <w:smallCaps w:val="0"/>
            <w:sz w:val="22"/>
          </w:rPr>
          <w:tab/>
        </w:r>
        <w:r>
          <w:rPr>
            <w:rStyle w:val="Hyperlink"/>
            <w:sz w:val="30"/>
            <w:szCs w:val="28"/>
          </w:rPr>
          <w:t>Assumptions and Dependencies</w:t>
        </w:r>
        <w:r>
          <w:rPr>
            <w:webHidden/>
            <w:sz w:val="22"/>
          </w:rPr>
          <w:tab/>
        </w:r>
        <w:r w:rsidR="008F5618">
          <w:rPr>
            <w:webHidden/>
            <w:sz w:val="22"/>
          </w:rPr>
          <w:t>6</w:t>
        </w:r>
      </w:hyperlink>
    </w:p>
    <w:p w14:paraId="6C27E4F8" w14:textId="77777777" w:rsidR="004D3EB8" w:rsidRDefault="004D3EB8" w:rsidP="004D3EB8">
      <w:pPr>
        <w:pStyle w:val="TOC2"/>
        <w:tabs>
          <w:tab w:val="left" w:pos="960"/>
        </w:tabs>
        <w:rPr>
          <w:smallCaps w:val="0"/>
          <w:sz w:val="22"/>
        </w:rPr>
      </w:pPr>
      <w:hyperlink w:anchor="_Toc51490220" w:history="1">
        <w:r>
          <w:rPr>
            <w:rStyle w:val="Hyperlink"/>
            <w:sz w:val="30"/>
            <w:szCs w:val="28"/>
          </w:rPr>
          <w:t>7.</w:t>
        </w:r>
        <w:r>
          <w:rPr>
            <w:smallCaps w:val="0"/>
            <w:sz w:val="22"/>
          </w:rPr>
          <w:tab/>
        </w:r>
        <w:r>
          <w:rPr>
            <w:rStyle w:val="Hyperlink"/>
            <w:b/>
            <w:bCs/>
            <w:sz w:val="28"/>
            <w:szCs w:val="28"/>
          </w:rPr>
          <w:t>R</w:t>
        </w:r>
        <w:r>
          <w:rPr>
            <w:rStyle w:val="Hyperlink"/>
            <w:sz w:val="28"/>
            <w:szCs w:val="28"/>
          </w:rPr>
          <w:t>eferences</w:t>
        </w:r>
        <w:r>
          <w:rPr>
            <w:webHidden/>
            <w:sz w:val="22"/>
          </w:rPr>
          <w:tab/>
        </w:r>
        <w:r>
          <w:rPr>
            <w:webHidden/>
            <w:sz w:val="22"/>
          </w:rPr>
          <w:fldChar w:fldCharType="begin"/>
        </w:r>
        <w:r>
          <w:rPr>
            <w:webHidden/>
            <w:sz w:val="22"/>
          </w:rPr>
          <w:instrText xml:space="preserve"> PAGEREF _Toc51490220 \h </w:instrText>
        </w:r>
        <w:r>
          <w:rPr>
            <w:webHidden/>
            <w:sz w:val="22"/>
          </w:rPr>
        </w:r>
        <w:r>
          <w:rPr>
            <w:webHidden/>
            <w:sz w:val="22"/>
          </w:rPr>
          <w:fldChar w:fldCharType="separate"/>
        </w:r>
        <w:r>
          <w:rPr>
            <w:webHidden/>
            <w:sz w:val="22"/>
          </w:rPr>
          <w:t>7</w:t>
        </w:r>
        <w:r>
          <w:rPr>
            <w:webHidden/>
            <w:sz w:val="22"/>
          </w:rPr>
          <w:fldChar w:fldCharType="end"/>
        </w:r>
      </w:hyperlink>
    </w:p>
    <w:p w14:paraId="1C6983A8" w14:textId="38B60026" w:rsidR="008F5618" w:rsidRPr="008F5618" w:rsidRDefault="004D3EB8" w:rsidP="008F5618">
      <w:pPr>
        <w:pStyle w:val="TOC2"/>
        <w:tabs>
          <w:tab w:val="left" w:pos="960"/>
        </w:tabs>
        <w:rPr>
          <w:color w:val="467886" w:themeColor="hyperlink"/>
          <w:sz w:val="22"/>
          <w:u w:val="single"/>
        </w:rPr>
      </w:pPr>
      <w:hyperlink w:anchor="_Toc51490221" w:history="1">
        <w:r>
          <w:rPr>
            <w:rStyle w:val="Hyperlink"/>
            <w:sz w:val="30"/>
            <w:szCs w:val="28"/>
          </w:rPr>
          <w:t>8.</w:t>
        </w:r>
        <w:r>
          <w:rPr>
            <w:smallCaps w:val="0"/>
            <w:sz w:val="22"/>
          </w:rPr>
          <w:tab/>
        </w:r>
        <w:r>
          <w:rPr>
            <w:rStyle w:val="Hyperlink"/>
            <w:b/>
            <w:bCs/>
            <w:sz w:val="28"/>
            <w:szCs w:val="28"/>
          </w:rPr>
          <w:t>A</w:t>
        </w:r>
        <w:r>
          <w:rPr>
            <w:rStyle w:val="Hyperlink"/>
            <w:sz w:val="28"/>
            <w:szCs w:val="28"/>
          </w:rPr>
          <w:t>ppendices</w:t>
        </w:r>
        <w:r>
          <w:rPr>
            <w:webHidden/>
            <w:sz w:val="22"/>
          </w:rPr>
          <w:tab/>
        </w:r>
        <w:r w:rsidR="008F5618">
          <w:rPr>
            <w:webHidden/>
            <w:sz w:val="22"/>
          </w:rPr>
          <w:t>8</w:t>
        </w:r>
      </w:hyperlink>
    </w:p>
    <w:p w14:paraId="76E0BC75" w14:textId="645F72F7" w:rsidR="00374199" w:rsidRDefault="004D3EB8" w:rsidP="004D3EB8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  <w:r>
        <w:rPr>
          <w:bCs/>
          <w:smallCaps/>
          <w:sz w:val="18"/>
          <w:szCs w:val="20"/>
        </w:rPr>
        <w:fldChar w:fldCharType="end"/>
      </w:r>
    </w:p>
    <w:p w14:paraId="7EC6A281" w14:textId="77777777" w:rsidR="00374199" w:rsidRDefault="00374199" w:rsidP="003E53F6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</w:p>
    <w:p w14:paraId="3326B821" w14:textId="77777777" w:rsidR="004D3EB8" w:rsidRDefault="004D3EB8" w:rsidP="003E53F6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  <w:bookmarkStart w:id="9" w:name="_Toc183734650"/>
      <w:bookmarkStart w:id="10" w:name="_Toc183734689"/>
    </w:p>
    <w:p w14:paraId="1B041034" w14:textId="77777777" w:rsidR="004D3EB8" w:rsidRDefault="004D3EB8" w:rsidP="003E53F6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</w:p>
    <w:p w14:paraId="240D2921" w14:textId="77777777" w:rsidR="004D3EB8" w:rsidRDefault="004D3EB8" w:rsidP="003E53F6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</w:p>
    <w:p w14:paraId="228A729B" w14:textId="05EE5A5C" w:rsidR="003E53F6" w:rsidRPr="00586335" w:rsidRDefault="003E53F6" w:rsidP="003E53F6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  <w:r w:rsidRPr="008E0C35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lastRenderedPageBreak/>
        <w:t xml:space="preserve">1. </w:t>
      </w:r>
      <w:r w:rsidRPr="00586335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Introduction</w:t>
      </w:r>
      <w:bookmarkEnd w:id="9"/>
      <w:bookmarkEnd w:id="10"/>
    </w:p>
    <w:p w14:paraId="345B6DF7" w14:textId="77777777" w:rsidR="003E53F6" w:rsidRPr="00586335" w:rsidRDefault="003E53F6" w:rsidP="003E53F6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1.1 Purpose of Document</w:t>
      </w:r>
    </w:p>
    <w:p w14:paraId="5A28C8FF" w14:textId="77777777" w:rsidR="00F1190B" w:rsidRPr="00586335" w:rsidRDefault="00F1190B" w:rsidP="00F1190B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The purpose of this document is to define the functional and non-functional requirements for the </w:t>
      </w:r>
      <w:r w:rsidRPr="00586335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Bilingual AI Virtual News Anchor</w:t>
      </w:r>
      <w:r w:rsidRPr="005863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. This SRS serves as a guideline for developers, stakeholders, and the project team, ensuring clarity and alignment during development.</w:t>
      </w:r>
    </w:p>
    <w:p w14:paraId="4EBD4E53" w14:textId="12517601" w:rsidR="003E53F6" w:rsidRPr="00586335" w:rsidRDefault="003E53F6" w:rsidP="00F1190B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1.2 Project Overview</w:t>
      </w:r>
    </w:p>
    <w:p w14:paraId="0D523F29" w14:textId="7A47E2A5" w:rsidR="00CF48EF" w:rsidRPr="00CF48EF" w:rsidRDefault="002B098C" w:rsidP="00CF48EF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     </w:t>
      </w:r>
      <w:r w:rsidR="00CF48EF" w:rsidRPr="00CF48E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The project aims to create an AI-powered virtual news anchor capable of delivering bilingual news in English and Urdu. The system will:</w:t>
      </w:r>
    </w:p>
    <w:p w14:paraId="274DC543" w14:textId="77777777" w:rsidR="00CF48EF" w:rsidRPr="00CF48EF" w:rsidRDefault="00CF48EF" w:rsidP="00CF48EF">
      <w:pPr>
        <w:numPr>
          <w:ilvl w:val="0"/>
          <w:numId w:val="24"/>
        </w:num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CF48E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Expand Accessibility: Reach diverse audiences by overcoming language barriers.</w:t>
      </w:r>
    </w:p>
    <w:p w14:paraId="6D956C1C" w14:textId="77777777" w:rsidR="00CF48EF" w:rsidRPr="00CF48EF" w:rsidRDefault="00CF48EF" w:rsidP="00CF48EF">
      <w:pPr>
        <w:numPr>
          <w:ilvl w:val="0"/>
          <w:numId w:val="24"/>
        </w:num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CF48E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Enhance Engagement: Provide engaging, 24/7 news delivery with an interactive avatar.</w:t>
      </w:r>
    </w:p>
    <w:p w14:paraId="18616709" w14:textId="77777777" w:rsidR="00CF48EF" w:rsidRPr="00CF48EF" w:rsidRDefault="00CF48EF" w:rsidP="00CF48EF">
      <w:pPr>
        <w:numPr>
          <w:ilvl w:val="0"/>
          <w:numId w:val="24"/>
        </w:num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CF48E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Reduce Costs: Automate news presentation, lowering operational costs.</w:t>
      </w:r>
    </w:p>
    <w:p w14:paraId="6BBA774B" w14:textId="77777777" w:rsidR="00CA59F3" w:rsidRPr="00586335" w:rsidRDefault="00CF48EF" w:rsidP="00CA59F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CF48E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Ensure Scalability: Support future additions like new languages and advanced features.</w:t>
      </w:r>
    </w:p>
    <w:p w14:paraId="640B5383" w14:textId="4CB146E0" w:rsidR="00CA59F3" w:rsidRPr="00586335" w:rsidRDefault="00CA59F3" w:rsidP="00B22C44">
      <w:p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i/>
          <w:iCs/>
          <w:kern w:val="0"/>
          <w:sz w:val="24"/>
          <w:szCs w:val="24"/>
          <w14:ligatures w14:val="none"/>
        </w:rPr>
        <w:t xml:space="preserve"> </w:t>
      </w:r>
      <w:r w:rsidRPr="005863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Key Features</w:t>
      </w:r>
    </w:p>
    <w:p w14:paraId="218FA880" w14:textId="77777777" w:rsidR="00CA59F3" w:rsidRPr="00CA59F3" w:rsidRDefault="00CA59F3" w:rsidP="00CA59F3">
      <w:pPr>
        <w:numPr>
          <w:ilvl w:val="0"/>
          <w:numId w:val="24"/>
        </w:num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CA59F3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Bilingual Delivery: Accurate, fluent narration in English and Urdu.</w:t>
      </w:r>
    </w:p>
    <w:p w14:paraId="1F3FFD29" w14:textId="77777777" w:rsidR="00CA59F3" w:rsidRPr="00CA59F3" w:rsidRDefault="00CA59F3" w:rsidP="00CA59F3">
      <w:pPr>
        <w:numPr>
          <w:ilvl w:val="0"/>
          <w:numId w:val="24"/>
        </w:num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CA59F3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Realistic Avatar: A customizable 3D avatar with synchronized lip movements.</w:t>
      </w:r>
    </w:p>
    <w:p w14:paraId="74DFCC62" w14:textId="77777777" w:rsidR="00CA59F3" w:rsidRPr="00CA59F3" w:rsidRDefault="00CA59F3" w:rsidP="00CA59F3">
      <w:pPr>
        <w:numPr>
          <w:ilvl w:val="0"/>
          <w:numId w:val="24"/>
        </w:num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CA59F3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News Categorization: Filter news by category (e.g., sports, politics).</w:t>
      </w:r>
    </w:p>
    <w:p w14:paraId="0818163C" w14:textId="1F842BA8" w:rsidR="00CA59F3" w:rsidRPr="00CF48EF" w:rsidRDefault="00CA59F3" w:rsidP="00B22C44">
      <w:pPr>
        <w:numPr>
          <w:ilvl w:val="0"/>
          <w:numId w:val="24"/>
        </w:num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CA59F3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Dynamic News Retrieval: Real-time news updates from APIs or scraping.</w:t>
      </w:r>
    </w:p>
    <w:p w14:paraId="3966AFD6" w14:textId="4C860F17" w:rsidR="003E53F6" w:rsidRPr="00586335" w:rsidRDefault="003E53F6" w:rsidP="00F4710C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1.3 Scope</w:t>
      </w:r>
    </w:p>
    <w:p w14:paraId="33746A20" w14:textId="77777777" w:rsidR="00C35825" w:rsidRPr="00C35825" w:rsidRDefault="00C35825" w:rsidP="00C35825">
      <w:pPr>
        <w:numPr>
          <w:ilvl w:val="0"/>
          <w:numId w:val="26"/>
        </w:num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C3582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Fetch real-time news using APIs and web scraping.</w:t>
      </w:r>
    </w:p>
    <w:p w14:paraId="4D19B5A6" w14:textId="77777777" w:rsidR="00C35825" w:rsidRPr="00C35825" w:rsidRDefault="00C35825" w:rsidP="00C35825">
      <w:pPr>
        <w:numPr>
          <w:ilvl w:val="0"/>
          <w:numId w:val="26"/>
        </w:num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C3582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Convert text to natural audio using Text-to-Speech (TTS).</w:t>
      </w:r>
    </w:p>
    <w:p w14:paraId="6E5A6FFA" w14:textId="77777777" w:rsidR="00C35825" w:rsidRPr="00C35825" w:rsidRDefault="00C35825" w:rsidP="00C35825">
      <w:pPr>
        <w:numPr>
          <w:ilvl w:val="0"/>
          <w:numId w:val="26"/>
        </w:num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C3582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Present news via an animated 3D avatar with accurate lip-syncing.</w:t>
      </w:r>
    </w:p>
    <w:p w14:paraId="1E86BF63" w14:textId="77777777" w:rsidR="00C35825" w:rsidRPr="00C35825" w:rsidRDefault="00C35825" w:rsidP="00C35825">
      <w:pPr>
        <w:numPr>
          <w:ilvl w:val="0"/>
          <w:numId w:val="26"/>
        </w:num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C3582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Provide filtering options for categorized news.</w:t>
      </w:r>
    </w:p>
    <w:p w14:paraId="3268EC4B" w14:textId="77777777" w:rsidR="00C35825" w:rsidRPr="00C35825" w:rsidRDefault="00C35825" w:rsidP="00C35825">
      <w:pPr>
        <w:numPr>
          <w:ilvl w:val="0"/>
          <w:numId w:val="26"/>
        </w:num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C3582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Ensure compatibility with desktop, with plans for cloud scalability.</w:t>
      </w:r>
    </w:p>
    <w:p w14:paraId="059AF486" w14:textId="68E8092E" w:rsidR="003E53F6" w:rsidRPr="00586335" w:rsidRDefault="003E53F6" w:rsidP="003E53F6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  <w:bookmarkStart w:id="11" w:name="_Toc183734651"/>
      <w:bookmarkStart w:id="12" w:name="_Toc183734690"/>
      <w:r w:rsidRPr="00586335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2. Overall System Description</w:t>
      </w:r>
      <w:bookmarkEnd w:id="11"/>
      <w:bookmarkEnd w:id="12"/>
    </w:p>
    <w:p w14:paraId="4E937EC8" w14:textId="11B4B6B5" w:rsidR="00183BC3" w:rsidRPr="00183BC3" w:rsidRDefault="00BD695C" w:rsidP="00183BC3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2.1 User Characteristics</w:t>
      </w:r>
    </w:p>
    <w:p w14:paraId="186EC000" w14:textId="77777777" w:rsidR="00183BC3" w:rsidRPr="00183BC3" w:rsidRDefault="00183BC3" w:rsidP="00183B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83BC3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General Audiences: Bilingual users seeking accessible news updates.</w:t>
      </w:r>
    </w:p>
    <w:p w14:paraId="6BC881A3" w14:textId="77777777" w:rsidR="00183BC3" w:rsidRPr="00183BC3" w:rsidRDefault="00183BC3" w:rsidP="00183B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83BC3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Professionals: Users requiring domain-specific, categorized news.</w:t>
      </w:r>
    </w:p>
    <w:p w14:paraId="0622288E" w14:textId="77777777" w:rsidR="00183BC3" w:rsidRPr="00183BC3" w:rsidRDefault="00183BC3" w:rsidP="00183B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83BC3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News Agencies: Organizations adopting innovative, automated content delivery methods.</w:t>
      </w:r>
    </w:p>
    <w:p w14:paraId="254E81B6" w14:textId="080819C8" w:rsidR="00BD695C" w:rsidRPr="00586335" w:rsidRDefault="00BD695C" w:rsidP="00AB6A00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lastRenderedPageBreak/>
        <w:t>2.2 Operating Environment</w:t>
      </w:r>
    </w:p>
    <w:p w14:paraId="55BE62F7" w14:textId="1E62509C" w:rsidR="009207A4" w:rsidRPr="00586335" w:rsidRDefault="009207A4" w:rsidP="00F5282C">
      <w:pPr>
        <w:pStyle w:val="ListParagraph"/>
        <w:numPr>
          <w:ilvl w:val="0"/>
          <w:numId w:val="33"/>
        </w:num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Operating Systems: Windows, macOS, Linux, iOS, Android.</w:t>
      </w:r>
    </w:p>
    <w:p w14:paraId="03E78390" w14:textId="3AC40C8C" w:rsidR="009207A4" w:rsidRPr="00586335" w:rsidRDefault="009207A4" w:rsidP="00F5282C">
      <w:pPr>
        <w:pStyle w:val="ListParagraph"/>
        <w:numPr>
          <w:ilvl w:val="0"/>
          <w:numId w:val="33"/>
        </w:num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Web Browsers: Chrome, Firefox, Safari, Edge.</w:t>
      </w:r>
    </w:p>
    <w:p w14:paraId="325C35A9" w14:textId="77777777" w:rsidR="003324A8" w:rsidRPr="00586335" w:rsidRDefault="003324A8" w:rsidP="003324A8">
      <w:pPr>
        <w:pStyle w:val="ListParagraph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63AED904" w14:textId="2A26F336" w:rsidR="009207A4" w:rsidRPr="00586335" w:rsidRDefault="003324A8" w:rsidP="003324A8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 xml:space="preserve">      </w:t>
      </w:r>
      <w:r w:rsidR="009207A4" w:rsidRPr="00586335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Hardware Requirements</w:t>
      </w:r>
    </w:p>
    <w:p w14:paraId="45C86703" w14:textId="77777777" w:rsidR="009207A4" w:rsidRPr="009207A4" w:rsidRDefault="009207A4" w:rsidP="009207A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207A4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Minimum: Intel Core i5, 8GB RAM, 256GB SSD.</w:t>
      </w:r>
    </w:p>
    <w:p w14:paraId="3424C1E5" w14:textId="77777777" w:rsidR="009207A4" w:rsidRPr="009207A4" w:rsidRDefault="009207A4" w:rsidP="009207A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207A4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Recommended: GPU-enabled systems for real-time rendering.</w:t>
      </w:r>
    </w:p>
    <w:p w14:paraId="012F45F0" w14:textId="5C52DB72" w:rsidR="009207A4" w:rsidRPr="009207A4" w:rsidRDefault="00597423" w:rsidP="009207A4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    </w:t>
      </w:r>
      <w:r w:rsidR="009207A4" w:rsidRPr="009207A4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Other Considerations</w:t>
      </w:r>
      <w:r w:rsidR="009207A4" w:rsidRPr="009207A4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</w:t>
      </w:r>
    </w:p>
    <w:p w14:paraId="0D9AB034" w14:textId="77777777" w:rsidR="009207A4" w:rsidRPr="009207A4" w:rsidRDefault="009207A4" w:rsidP="009207A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207A4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Stable internet connection.</w:t>
      </w:r>
    </w:p>
    <w:p w14:paraId="02666E39" w14:textId="77777777" w:rsidR="009207A4" w:rsidRPr="009207A4" w:rsidRDefault="009207A4" w:rsidP="009207A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207A4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Compliance with accessibility standards.</w:t>
      </w:r>
    </w:p>
    <w:p w14:paraId="5A4F80CC" w14:textId="0370C422" w:rsidR="005F0731" w:rsidRPr="00586335" w:rsidRDefault="003E53F6" w:rsidP="005F0731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2.3 System Constraints</w:t>
      </w:r>
      <w:bookmarkStart w:id="13" w:name="_Toc183734652"/>
      <w:bookmarkStart w:id="14" w:name="_Toc183734691"/>
    </w:p>
    <w:p w14:paraId="7897BB44" w14:textId="77777777" w:rsidR="003E4042" w:rsidRPr="00586335" w:rsidRDefault="00597423" w:rsidP="00597423">
      <w:pPr>
        <w:pStyle w:val="ListParagraph"/>
        <w:numPr>
          <w:ilvl w:val="0"/>
          <w:numId w:val="34"/>
        </w:num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Reliance on Open-Source Tools: May require customization for advanced features.</w:t>
      </w:r>
    </w:p>
    <w:p w14:paraId="3A09A519" w14:textId="77777777" w:rsidR="003E4042" w:rsidRPr="00586335" w:rsidRDefault="00597423" w:rsidP="003E4042">
      <w:pPr>
        <w:pStyle w:val="ListParagraph"/>
        <w:numPr>
          <w:ilvl w:val="0"/>
          <w:numId w:val="34"/>
        </w:num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Budget Constraints: Financial limits during development.</w:t>
      </w:r>
    </w:p>
    <w:p w14:paraId="07752196" w14:textId="45BB35BE" w:rsidR="00597423" w:rsidRPr="00586335" w:rsidRDefault="00597423" w:rsidP="003E4042">
      <w:pPr>
        <w:pStyle w:val="ListParagraph"/>
        <w:numPr>
          <w:ilvl w:val="0"/>
          <w:numId w:val="34"/>
        </w:num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Cloud Dependency: Scalability and storage rely on external cloud platforms.</w:t>
      </w:r>
    </w:p>
    <w:p w14:paraId="3F6C196D" w14:textId="2D17DC8F" w:rsidR="003E53F6" w:rsidRPr="00586335" w:rsidRDefault="003E53F6" w:rsidP="00597423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  <w:r w:rsidRPr="00586335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3. External Interface Requirements</w:t>
      </w:r>
      <w:bookmarkEnd w:id="13"/>
      <w:bookmarkEnd w:id="14"/>
    </w:p>
    <w:p w14:paraId="31182F9C" w14:textId="77777777" w:rsidR="003E53F6" w:rsidRPr="00586335" w:rsidRDefault="003E53F6" w:rsidP="003E53F6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3.1 Hardware Interfaces</w:t>
      </w:r>
    </w:p>
    <w:p w14:paraId="2425515F" w14:textId="77777777" w:rsidR="006A4015" w:rsidRPr="00586335" w:rsidRDefault="006A4015" w:rsidP="006A4015">
      <w:pPr>
        <w:pStyle w:val="ListParagraph"/>
        <w:numPr>
          <w:ilvl w:val="0"/>
          <w:numId w:val="35"/>
        </w:num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Standard compatibility with desktops, laptops, and mobile devices.</w:t>
      </w:r>
    </w:p>
    <w:p w14:paraId="132261AB" w14:textId="6D63AE5F" w:rsidR="006A4015" w:rsidRPr="00586335" w:rsidRDefault="006A4015" w:rsidP="006A4015">
      <w:pPr>
        <w:pStyle w:val="ListParagraph"/>
        <w:numPr>
          <w:ilvl w:val="0"/>
          <w:numId w:val="35"/>
        </w:num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High-performance systems with GPUs for intensive tasks like rendering and lip-syncing.</w:t>
      </w:r>
    </w:p>
    <w:p w14:paraId="67148629" w14:textId="77777777" w:rsidR="00FA48EF" w:rsidRPr="00586335" w:rsidRDefault="003E53F6" w:rsidP="00FA48EF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3.2 Software Interfaces</w:t>
      </w:r>
    </w:p>
    <w:p w14:paraId="2DA45D06" w14:textId="77777777" w:rsidR="00FA48EF" w:rsidRPr="00586335" w:rsidRDefault="00FA48EF" w:rsidP="00FA48EF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TTS Tools: Coqui TTS, Google TTS.</w:t>
      </w:r>
    </w:p>
    <w:p w14:paraId="7962B9D0" w14:textId="77777777" w:rsidR="00FA48EF" w:rsidRPr="00586335" w:rsidRDefault="00FA48EF" w:rsidP="00FA48EF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NLP Frameworks: OpenAI, Langchain.</w:t>
      </w:r>
    </w:p>
    <w:p w14:paraId="31F87D56" w14:textId="77777777" w:rsidR="00FA48EF" w:rsidRPr="00586335" w:rsidRDefault="00FA48EF" w:rsidP="00FA48EF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Animation Engines: Three.js, Blender, D-ID Studio.</w:t>
      </w:r>
    </w:p>
    <w:p w14:paraId="26A4AC97" w14:textId="6F873B3D" w:rsidR="00FA48EF" w:rsidRPr="00586335" w:rsidRDefault="00FA48EF" w:rsidP="00FA48EF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News APIs: NewsAPI, BeautifulSoup, Scrapy.</w:t>
      </w:r>
    </w:p>
    <w:p w14:paraId="7F747516" w14:textId="77777777" w:rsidR="003F0B21" w:rsidRPr="00586335" w:rsidRDefault="003E53F6" w:rsidP="003F0B21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3.3 Communications Interfaces</w:t>
      </w:r>
      <w:bookmarkStart w:id="15" w:name="_Toc183734653"/>
      <w:bookmarkStart w:id="16" w:name="_Toc183734692"/>
    </w:p>
    <w:p w14:paraId="160B0A03" w14:textId="77777777" w:rsidR="003F0B21" w:rsidRPr="00586335" w:rsidRDefault="003F0B21" w:rsidP="003F0B21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Secure integration with external APIs for real-time news fetching.</w:t>
      </w:r>
    </w:p>
    <w:p w14:paraId="48768D2E" w14:textId="77777777" w:rsidR="00F37230" w:rsidRPr="00586335" w:rsidRDefault="003F0B21" w:rsidP="00F37230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Encrypted transmission of sensitive data, such as API keys.</w:t>
      </w:r>
    </w:p>
    <w:p w14:paraId="625E19B0" w14:textId="77777777" w:rsidR="007C2D00" w:rsidRPr="00586335" w:rsidRDefault="007C2D00" w:rsidP="00F37230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</w:p>
    <w:p w14:paraId="53E83CD4" w14:textId="4F0C4EED" w:rsidR="00C71B93" w:rsidRPr="00586335" w:rsidRDefault="003E53F6" w:rsidP="00F37230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lastRenderedPageBreak/>
        <w:t>4. Functional Requirements</w:t>
      </w:r>
      <w:bookmarkStart w:id="17" w:name="_Toc183734654"/>
      <w:bookmarkStart w:id="18" w:name="_Toc183734693"/>
      <w:bookmarkEnd w:id="15"/>
      <w:bookmarkEnd w:id="16"/>
    </w:p>
    <w:p w14:paraId="4D6B7DE3" w14:textId="77777777" w:rsidR="007C2D00" w:rsidRPr="00586335" w:rsidRDefault="007C2D00" w:rsidP="007C2D00">
      <w:pPr>
        <w:pStyle w:val="ListParagraph"/>
        <w:numPr>
          <w:ilvl w:val="0"/>
          <w:numId w:val="38"/>
        </w:num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Fetch real-time news updates using APIs or web scraping.</w:t>
      </w:r>
    </w:p>
    <w:p w14:paraId="4297E286" w14:textId="77777777" w:rsidR="007C2D00" w:rsidRPr="00586335" w:rsidRDefault="007C2D00" w:rsidP="007C2D00">
      <w:pPr>
        <w:pStyle w:val="ListParagraph"/>
        <w:numPr>
          <w:ilvl w:val="0"/>
          <w:numId w:val="38"/>
        </w:num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Convert text to bilingual audio (English and Urdu) using TTS systems.</w:t>
      </w:r>
    </w:p>
    <w:p w14:paraId="2FD70B02" w14:textId="77777777" w:rsidR="007C2D00" w:rsidRPr="00586335" w:rsidRDefault="007C2D00" w:rsidP="007C2D00">
      <w:pPr>
        <w:pStyle w:val="ListParagraph"/>
        <w:numPr>
          <w:ilvl w:val="0"/>
          <w:numId w:val="38"/>
        </w:num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Present news using a virtual 3D avatar with accurate lip-syncing.</w:t>
      </w:r>
    </w:p>
    <w:p w14:paraId="56498AA9" w14:textId="77777777" w:rsidR="007C2D00" w:rsidRPr="00586335" w:rsidRDefault="007C2D00" w:rsidP="007C2D00">
      <w:pPr>
        <w:pStyle w:val="ListParagraph"/>
        <w:numPr>
          <w:ilvl w:val="0"/>
          <w:numId w:val="38"/>
        </w:num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Provide filtering and categorization options for news content.</w:t>
      </w:r>
    </w:p>
    <w:p w14:paraId="7E77BC9F" w14:textId="377673E9" w:rsidR="007C2D00" w:rsidRPr="00586335" w:rsidRDefault="007C2D00" w:rsidP="007C2D00">
      <w:pPr>
        <w:pStyle w:val="ListParagraph"/>
        <w:numPr>
          <w:ilvl w:val="0"/>
          <w:numId w:val="38"/>
        </w:num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Ensure user-friendly interfaces for desktop and mobile platforms.</w:t>
      </w:r>
    </w:p>
    <w:p w14:paraId="1909AB8D" w14:textId="3D123493" w:rsidR="003E53F6" w:rsidRPr="00586335" w:rsidRDefault="003E53F6" w:rsidP="007C2D00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  <w:r w:rsidRPr="00586335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5. Non-functional Requirements</w:t>
      </w:r>
      <w:bookmarkEnd w:id="17"/>
      <w:bookmarkEnd w:id="18"/>
    </w:p>
    <w:p w14:paraId="322E7A88" w14:textId="4F88E2EE" w:rsidR="00A83717" w:rsidRPr="00586335" w:rsidRDefault="003E53F6" w:rsidP="003336CC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Performance Requirements</w:t>
      </w:r>
    </w:p>
    <w:p w14:paraId="5F125BAA" w14:textId="77777777" w:rsidR="00EA1E74" w:rsidRPr="00586335" w:rsidRDefault="00EA1E74" w:rsidP="00EA1E74">
      <w:pPr>
        <w:pStyle w:val="ListParagraph"/>
        <w:spacing w:before="100" w:beforeAutospacing="1" w:after="100" w:afterAutospacing="1" w:line="240" w:lineRule="auto"/>
        <w:ind w:left="360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</w:p>
    <w:p w14:paraId="55BBE525" w14:textId="77777777" w:rsidR="00EA1E74" w:rsidRPr="00586335" w:rsidRDefault="00EA1E74" w:rsidP="00EA1E74">
      <w:pPr>
        <w:pStyle w:val="ListParagraph"/>
        <w:numPr>
          <w:ilvl w:val="0"/>
          <w:numId w:val="39"/>
        </w:num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System uptime must exceed </w:t>
      </w:r>
      <w:r w:rsidRPr="00586335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99%</w:t>
      </w:r>
      <w:r w:rsidRPr="005863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.</w:t>
      </w:r>
    </w:p>
    <w:p w14:paraId="4B77B8E3" w14:textId="77777777" w:rsidR="00EA1E74" w:rsidRPr="00586335" w:rsidRDefault="00EA1E74" w:rsidP="00EA1E74">
      <w:pPr>
        <w:pStyle w:val="ListParagraph"/>
        <w:numPr>
          <w:ilvl w:val="0"/>
          <w:numId w:val="39"/>
        </w:num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Ensure latency below </w:t>
      </w:r>
      <w:r w:rsidRPr="00586335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2 seconds</w:t>
      </w:r>
      <w:r w:rsidRPr="005863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for real-time news updates.</w:t>
      </w:r>
    </w:p>
    <w:p w14:paraId="2F3E473D" w14:textId="1845DE8E" w:rsidR="00EA1E74" w:rsidRPr="00586335" w:rsidRDefault="00EA1E74" w:rsidP="00EA1E74">
      <w:pPr>
        <w:pStyle w:val="ListParagraph"/>
        <w:numPr>
          <w:ilvl w:val="0"/>
          <w:numId w:val="39"/>
        </w:num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Maintain lip-sync accuracy of at least </w:t>
      </w:r>
      <w:r w:rsidRPr="00586335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95%</w:t>
      </w:r>
      <w:r w:rsidRPr="005863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.</w:t>
      </w:r>
    </w:p>
    <w:p w14:paraId="3CE4107F" w14:textId="6FB5DF23" w:rsidR="003E53F6" w:rsidRPr="00586335" w:rsidRDefault="003E53F6" w:rsidP="00EA1E74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5.2 Safety Requirements</w:t>
      </w:r>
    </w:p>
    <w:p w14:paraId="7FED4536" w14:textId="77777777" w:rsidR="00B5525A" w:rsidRPr="00586335" w:rsidRDefault="00B5525A" w:rsidP="00B5525A">
      <w:pPr>
        <w:pStyle w:val="ListParagraph"/>
        <w:numPr>
          <w:ilvl w:val="0"/>
          <w:numId w:val="40"/>
        </w:num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Implement robust fact-checking to prevent misinformation.</w:t>
      </w:r>
    </w:p>
    <w:p w14:paraId="56AF3E0D" w14:textId="59327632" w:rsidR="00B5525A" w:rsidRPr="00586335" w:rsidRDefault="00B5525A" w:rsidP="00B5525A">
      <w:pPr>
        <w:pStyle w:val="ListParagraph"/>
        <w:numPr>
          <w:ilvl w:val="0"/>
          <w:numId w:val="40"/>
        </w:num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Avoid offensive or culturally inappropriate content.</w:t>
      </w:r>
    </w:p>
    <w:p w14:paraId="733B719E" w14:textId="56D8CFF8" w:rsidR="003E53F6" w:rsidRPr="00586335" w:rsidRDefault="003E53F6" w:rsidP="00B5525A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5.3 Security Requirements</w:t>
      </w:r>
    </w:p>
    <w:p w14:paraId="23FB13BD" w14:textId="77777777" w:rsidR="00B4057F" w:rsidRPr="00586335" w:rsidRDefault="00B4057F" w:rsidP="00B4057F">
      <w:pPr>
        <w:pStyle w:val="ListParagraph"/>
        <w:numPr>
          <w:ilvl w:val="0"/>
          <w:numId w:val="41"/>
        </w:num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Encrypt API keys and sensitive user data.</w:t>
      </w:r>
    </w:p>
    <w:p w14:paraId="67CEBE29" w14:textId="767FE82E" w:rsidR="00B4057F" w:rsidRPr="00586335" w:rsidRDefault="00B4057F" w:rsidP="00B4057F">
      <w:pPr>
        <w:pStyle w:val="ListParagraph"/>
        <w:numPr>
          <w:ilvl w:val="0"/>
          <w:numId w:val="41"/>
        </w:num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Anonymize user data for compliance with privacy laws (e.g., GDPR, CCPA).</w:t>
      </w:r>
    </w:p>
    <w:p w14:paraId="5E14DB23" w14:textId="3124B209" w:rsidR="003E53F6" w:rsidRPr="00586335" w:rsidRDefault="003E53F6" w:rsidP="00B4057F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5.4 User Documentation</w:t>
      </w:r>
    </w:p>
    <w:p w14:paraId="74A3C926" w14:textId="77777777" w:rsidR="00366535" w:rsidRPr="000D0D29" w:rsidRDefault="00366535" w:rsidP="00366535">
      <w:pPr>
        <w:pStyle w:val="ListParagraph"/>
        <w:numPr>
          <w:ilvl w:val="0"/>
          <w:numId w:val="42"/>
        </w:num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bookmarkStart w:id="19" w:name="_Toc183734655"/>
      <w:bookmarkStart w:id="20" w:name="_Toc183734694"/>
      <w:r w:rsidRPr="000D0D2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Manuals: Detailed setup guides for installation and configuration.</w:t>
      </w:r>
    </w:p>
    <w:p w14:paraId="5A8ACD1B" w14:textId="77777777" w:rsidR="00366535" w:rsidRPr="000D0D29" w:rsidRDefault="00366535" w:rsidP="00366535">
      <w:pPr>
        <w:pStyle w:val="ListParagraph"/>
        <w:numPr>
          <w:ilvl w:val="0"/>
          <w:numId w:val="42"/>
        </w:num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0D0D2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FAQs: Comprehensive FAQ section for troubleshooting.</w:t>
      </w:r>
    </w:p>
    <w:p w14:paraId="67AA7652" w14:textId="1F8C0AE6" w:rsidR="00366535" w:rsidRPr="000D0D29" w:rsidRDefault="00366535" w:rsidP="00366535">
      <w:pPr>
        <w:pStyle w:val="ListParagraph"/>
        <w:numPr>
          <w:ilvl w:val="0"/>
          <w:numId w:val="42"/>
        </w:num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0D0D2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Tutorials: Video tutorials to demonstrate features and functionality.</w:t>
      </w:r>
    </w:p>
    <w:p w14:paraId="002ADC68" w14:textId="71A1CFB6" w:rsidR="003E53F6" w:rsidRPr="00586335" w:rsidRDefault="003E53F6" w:rsidP="00366535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  <w:r w:rsidRPr="00586335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6. Assumptions and Dependencies</w:t>
      </w:r>
      <w:bookmarkEnd w:id="19"/>
      <w:bookmarkEnd w:id="20"/>
    </w:p>
    <w:p w14:paraId="07562201" w14:textId="77777777" w:rsidR="003E53F6" w:rsidRPr="00586335" w:rsidRDefault="003E53F6" w:rsidP="003E53F6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External Dependencies</w:t>
      </w:r>
    </w:p>
    <w:p w14:paraId="267D6E23" w14:textId="77777777" w:rsidR="002224CB" w:rsidRPr="00586335" w:rsidRDefault="002224CB" w:rsidP="002224CB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APIs for TTS, NLP, and news retrieval.</w:t>
      </w:r>
    </w:p>
    <w:p w14:paraId="1D7D2F49" w14:textId="6765A86B" w:rsidR="007153A5" w:rsidRPr="00586335" w:rsidRDefault="002224CB" w:rsidP="002224CB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Cloud platforms for scalability and storage.</w:t>
      </w:r>
    </w:p>
    <w:p w14:paraId="0468DCFA" w14:textId="1995A8E6" w:rsidR="003E53F6" w:rsidRPr="00586335" w:rsidRDefault="003E53F6" w:rsidP="003541FD">
      <w:pPr>
        <w:spacing w:before="100" w:beforeAutospacing="1" w:after="100" w:afterAutospacing="1" w:line="240" w:lineRule="auto"/>
        <w:ind w:left="360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586335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Team Dependencies</w:t>
      </w:r>
    </w:p>
    <w:p w14:paraId="6E18E0A1" w14:textId="77777777" w:rsidR="00586335" w:rsidRPr="00586335" w:rsidRDefault="00586335" w:rsidP="00586335">
      <w:pPr>
        <w:numPr>
          <w:ilvl w:val="0"/>
          <w:numId w:val="43"/>
        </w:num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bookmarkStart w:id="21" w:name="_Toc183734656"/>
      <w:bookmarkStart w:id="22" w:name="_Toc183734695"/>
      <w:r w:rsidRPr="005863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 team of three members handling development, testing, and deployment.</w:t>
      </w:r>
    </w:p>
    <w:p w14:paraId="5EE7383F" w14:textId="77777777" w:rsidR="00586335" w:rsidRDefault="00586335" w:rsidP="003E53F6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</w:p>
    <w:p w14:paraId="0A2FE9EA" w14:textId="62E74FA4" w:rsidR="003E53F6" w:rsidRPr="003E53F6" w:rsidRDefault="003E53F6" w:rsidP="003E53F6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  <w:r w:rsidRPr="003E53F6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lastRenderedPageBreak/>
        <w:t>7. References</w:t>
      </w:r>
      <w:bookmarkEnd w:id="21"/>
      <w:bookmarkEnd w:id="22"/>
    </w:p>
    <w:p w14:paraId="3497C48F" w14:textId="40709F1F" w:rsidR="003E53F6" w:rsidRPr="003E53F6" w:rsidRDefault="003E53F6" w:rsidP="003E53F6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tbl>
      <w:tblPr>
        <w:tblW w:w="10483" w:type="dxa"/>
        <w:jc w:val="center"/>
        <w:tblLayout w:type="fixed"/>
        <w:tblLook w:val="0000" w:firstRow="0" w:lastRow="0" w:firstColumn="0" w:lastColumn="0" w:noHBand="0" w:noVBand="0"/>
      </w:tblPr>
      <w:tblGrid>
        <w:gridCol w:w="1936"/>
        <w:gridCol w:w="2627"/>
        <w:gridCol w:w="1353"/>
        <w:gridCol w:w="4567"/>
      </w:tblGrid>
      <w:tr w:rsidR="007974C5" w:rsidRPr="00BE366C" w14:paraId="44B11B71" w14:textId="77777777" w:rsidTr="003645C6">
        <w:trPr>
          <w:cantSplit/>
          <w:trHeight w:val="322"/>
          <w:tblHeader/>
          <w:jc w:val="center"/>
        </w:trPr>
        <w:tc>
          <w:tcPr>
            <w:tcW w:w="193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45" w:color="auto" w:fill="FFFFFF"/>
            <w:vAlign w:val="center"/>
          </w:tcPr>
          <w:p w14:paraId="58F73B09" w14:textId="77777777" w:rsidR="00BE7ED9" w:rsidRPr="00BE366C" w:rsidRDefault="00BE7ED9" w:rsidP="00910C01">
            <w:pPr>
              <w:pStyle w:val="TableHeading"/>
              <w:jc w:val="center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Ref. No.</w:t>
            </w:r>
          </w:p>
        </w:tc>
        <w:tc>
          <w:tcPr>
            <w:tcW w:w="26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45" w:color="auto" w:fill="FFFFFF"/>
            <w:vAlign w:val="center"/>
          </w:tcPr>
          <w:p w14:paraId="1FA0BBA9" w14:textId="77777777" w:rsidR="00BE7ED9" w:rsidRPr="00BE366C" w:rsidRDefault="00BE7ED9" w:rsidP="00910C01">
            <w:pPr>
              <w:pStyle w:val="TableHeading"/>
              <w:jc w:val="center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Document Title</w:t>
            </w:r>
          </w:p>
        </w:tc>
        <w:tc>
          <w:tcPr>
            <w:tcW w:w="135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45" w:color="auto" w:fill="FFFFFF"/>
            <w:vAlign w:val="center"/>
          </w:tcPr>
          <w:p w14:paraId="744C11BE" w14:textId="77777777" w:rsidR="00BE7ED9" w:rsidRPr="00BE366C" w:rsidRDefault="00BE7ED9" w:rsidP="00910C01">
            <w:pPr>
              <w:pStyle w:val="TableHeading"/>
              <w:jc w:val="center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Date of Release/ Publication</w:t>
            </w:r>
          </w:p>
        </w:tc>
        <w:tc>
          <w:tcPr>
            <w:tcW w:w="456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45" w:color="auto" w:fill="FFFFFF"/>
            <w:vAlign w:val="center"/>
          </w:tcPr>
          <w:p w14:paraId="25518D94" w14:textId="77777777" w:rsidR="00BE7ED9" w:rsidRPr="00BE366C" w:rsidRDefault="00BE7ED9" w:rsidP="00910C01">
            <w:pPr>
              <w:pStyle w:val="TableHeading"/>
              <w:jc w:val="center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Document Source</w:t>
            </w:r>
          </w:p>
        </w:tc>
      </w:tr>
      <w:tr w:rsidR="007974C5" w:rsidRPr="00BE366C" w14:paraId="1F1EF6E9" w14:textId="77777777" w:rsidTr="003645C6">
        <w:trPr>
          <w:cantSplit/>
          <w:trHeight w:val="568"/>
          <w:jc w:val="center"/>
        </w:trPr>
        <w:tc>
          <w:tcPr>
            <w:tcW w:w="1936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59768C20" w14:textId="17E38C27" w:rsidR="00BE7ED9" w:rsidRPr="00BE366C" w:rsidRDefault="00BE7ED9" w:rsidP="007974C5">
            <w:pPr>
              <w:pStyle w:val="TableEntry"/>
              <w:spacing w:line="480" w:lineRule="auto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20</w:t>
            </w:r>
            <w:r w:rsidR="007974C5" w:rsidRPr="00BE366C">
              <w:rPr>
                <w:rFonts w:cstheme="minorBidi"/>
                <w:sz w:val="18"/>
                <w:szCs w:val="18"/>
              </w:rPr>
              <w:t>24</w:t>
            </w:r>
            <w:r w:rsidRPr="00BE366C">
              <w:rPr>
                <w:rFonts w:cstheme="minorBidi"/>
                <w:sz w:val="18"/>
                <w:szCs w:val="18"/>
              </w:rPr>
              <w:t>-Proposal</w:t>
            </w:r>
          </w:p>
        </w:tc>
        <w:tc>
          <w:tcPr>
            <w:tcW w:w="2627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33EA8BCE" w14:textId="77777777" w:rsidR="00BE7ED9" w:rsidRPr="00BE366C" w:rsidRDefault="00BE7ED9" w:rsidP="00910C01">
            <w:pPr>
              <w:pStyle w:val="TableEntry"/>
              <w:jc w:val="center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Project Proposal</w:t>
            </w:r>
          </w:p>
        </w:tc>
        <w:tc>
          <w:tcPr>
            <w:tcW w:w="1353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4802320E" w14:textId="00482568" w:rsidR="00BE7ED9" w:rsidRPr="00BE366C" w:rsidRDefault="00BE7ED9" w:rsidP="00910C01">
            <w:pPr>
              <w:pStyle w:val="TableEntry"/>
              <w:jc w:val="center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Nov 29, 2024</w:t>
            </w:r>
          </w:p>
        </w:tc>
        <w:tc>
          <w:tcPr>
            <w:tcW w:w="4567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17472339" w14:textId="613B0D55" w:rsidR="00BE7ED9" w:rsidRPr="00BE366C" w:rsidRDefault="008962FE" w:rsidP="00910C01">
            <w:pPr>
              <w:pStyle w:val="TableEntry"/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N/A</w:t>
            </w:r>
          </w:p>
        </w:tc>
      </w:tr>
      <w:tr w:rsidR="007974C5" w:rsidRPr="00BE366C" w14:paraId="02A7F0AA" w14:textId="77777777" w:rsidTr="003645C6">
        <w:trPr>
          <w:cantSplit/>
          <w:trHeight w:val="529"/>
          <w:jc w:val="center"/>
        </w:trPr>
        <w:tc>
          <w:tcPr>
            <w:tcW w:w="193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01F2FAC7" w14:textId="30B7ADA7" w:rsidR="00BE7ED9" w:rsidRPr="00BE366C" w:rsidRDefault="007974C5" w:rsidP="007974C5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BK01-2021-AI</w:t>
            </w:r>
          </w:p>
        </w:tc>
        <w:tc>
          <w:tcPr>
            <w:tcW w:w="26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618B4542" w14:textId="299903A0" w:rsidR="00BE7ED9" w:rsidRPr="00BE366C" w:rsidRDefault="007974C5" w:rsidP="007974C5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Artificial Intelligence: A Modern Approach</w:t>
            </w:r>
          </w:p>
        </w:tc>
        <w:tc>
          <w:tcPr>
            <w:tcW w:w="135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36ECF22F" w14:textId="1107FEEF" w:rsidR="00BE7ED9" w:rsidRPr="00BE366C" w:rsidRDefault="007974C5" w:rsidP="00910C01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2021</w:t>
            </w:r>
          </w:p>
        </w:tc>
        <w:tc>
          <w:tcPr>
            <w:tcW w:w="456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3B13D38F" w14:textId="7D1D647B" w:rsidR="00BE7ED9" w:rsidRPr="00BE366C" w:rsidRDefault="003645C6" w:rsidP="003645C6">
            <w:pPr>
              <w:pStyle w:val="TableEntry"/>
              <w:rPr>
                <w:rFonts w:cstheme="minorBidi"/>
                <w:sz w:val="18"/>
                <w:szCs w:val="18"/>
              </w:rPr>
            </w:pPr>
            <w:hyperlink r:id="rId7" w:history="1">
              <w:r w:rsidRPr="00BE366C">
                <w:rPr>
                  <w:rStyle w:val="Hyperlink"/>
                  <w:rFonts w:cstheme="minorBidi"/>
                  <w:sz w:val="18"/>
                  <w:szCs w:val="18"/>
                </w:rPr>
                <w:t>Artificial Intelligence: A Modern Approach, 4th US ed.</w:t>
              </w:r>
            </w:hyperlink>
          </w:p>
        </w:tc>
      </w:tr>
      <w:tr w:rsidR="007974C5" w:rsidRPr="00BE366C" w14:paraId="329C174E" w14:textId="77777777" w:rsidTr="003645C6">
        <w:trPr>
          <w:cantSplit/>
          <w:trHeight w:val="359"/>
          <w:jc w:val="center"/>
        </w:trPr>
        <w:tc>
          <w:tcPr>
            <w:tcW w:w="193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6406BC49" w14:textId="2A925775" w:rsidR="00BE7ED9" w:rsidRPr="00BE366C" w:rsidRDefault="003645C6" w:rsidP="003645C6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BK02-2016-DL</w:t>
            </w:r>
          </w:p>
        </w:tc>
        <w:tc>
          <w:tcPr>
            <w:tcW w:w="26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71721ADA" w14:textId="324B38F8" w:rsidR="00BE7ED9" w:rsidRPr="00BE366C" w:rsidRDefault="003645C6" w:rsidP="003645C6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Deep Learning</w:t>
            </w:r>
          </w:p>
        </w:tc>
        <w:tc>
          <w:tcPr>
            <w:tcW w:w="135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417D1156" w14:textId="7AC7C161" w:rsidR="00BE7ED9" w:rsidRPr="00BE366C" w:rsidRDefault="003D5FB9" w:rsidP="00910C01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20</w:t>
            </w:r>
            <w:r w:rsidR="003645C6" w:rsidRPr="00BE366C">
              <w:rPr>
                <w:rFonts w:cstheme="minorBidi"/>
                <w:sz w:val="18"/>
                <w:szCs w:val="18"/>
              </w:rPr>
              <w:t>16</w:t>
            </w:r>
          </w:p>
        </w:tc>
        <w:tc>
          <w:tcPr>
            <w:tcW w:w="456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760ED8B2" w14:textId="71CF245F" w:rsidR="00BE7ED9" w:rsidRPr="00BE366C" w:rsidRDefault="003645C6" w:rsidP="003645C6">
            <w:pPr>
              <w:pStyle w:val="TableEntry"/>
              <w:rPr>
                <w:rFonts w:cstheme="minorBidi"/>
                <w:sz w:val="18"/>
                <w:szCs w:val="18"/>
              </w:rPr>
            </w:pPr>
            <w:hyperlink r:id="rId8" w:history="1">
              <w:r w:rsidRPr="00BE366C">
                <w:rPr>
                  <w:rStyle w:val="Hyperlink"/>
                  <w:rFonts w:cstheme="minorBidi"/>
                  <w:sz w:val="18"/>
                  <w:szCs w:val="18"/>
                </w:rPr>
                <w:t>Deep Learning</w:t>
              </w:r>
            </w:hyperlink>
          </w:p>
        </w:tc>
      </w:tr>
      <w:tr w:rsidR="007974C5" w:rsidRPr="00BE366C" w14:paraId="2CD57F34" w14:textId="77777777" w:rsidTr="003645C6">
        <w:trPr>
          <w:cantSplit/>
          <w:trHeight w:val="810"/>
          <w:jc w:val="center"/>
        </w:trPr>
        <w:tc>
          <w:tcPr>
            <w:tcW w:w="193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2936E1E1" w14:textId="4C2C8B71" w:rsidR="00BE7ED9" w:rsidRPr="00BE366C" w:rsidRDefault="003D5FB9" w:rsidP="003D5FB9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JR0</w:t>
            </w:r>
            <w:r w:rsidR="003645C6" w:rsidRPr="00BE366C">
              <w:rPr>
                <w:rFonts w:cstheme="minorBidi"/>
                <w:sz w:val="18"/>
                <w:szCs w:val="18"/>
              </w:rPr>
              <w:t>1</w:t>
            </w:r>
            <w:r w:rsidRPr="00BE366C">
              <w:rPr>
                <w:rFonts w:cstheme="minorBidi"/>
                <w:sz w:val="18"/>
                <w:szCs w:val="18"/>
              </w:rPr>
              <w:t>-2023-EUDL</w:t>
            </w:r>
          </w:p>
        </w:tc>
        <w:tc>
          <w:tcPr>
            <w:tcW w:w="26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398446B6" w14:textId="7D992247" w:rsidR="00BE7ED9" w:rsidRPr="00BE366C" w:rsidRDefault="002F7545" w:rsidP="002F7545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The Role of AI Digital Anchors in Enhancing the News Broadcasting User Experience</w:t>
            </w:r>
          </w:p>
        </w:tc>
        <w:tc>
          <w:tcPr>
            <w:tcW w:w="135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22998305" w14:textId="4C25C9FB" w:rsidR="00BE7ED9" w:rsidRPr="00BE366C" w:rsidRDefault="002F7545" w:rsidP="00910C01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2023</w:t>
            </w:r>
          </w:p>
        </w:tc>
        <w:tc>
          <w:tcPr>
            <w:tcW w:w="456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7644148E" w14:textId="241F71D3" w:rsidR="00BE7ED9" w:rsidRPr="00BE366C" w:rsidRDefault="003645C6" w:rsidP="003645C6">
            <w:pPr>
              <w:pStyle w:val="TableEntry"/>
              <w:rPr>
                <w:rFonts w:cstheme="minorBidi"/>
                <w:sz w:val="18"/>
                <w:szCs w:val="18"/>
              </w:rPr>
            </w:pPr>
            <w:hyperlink r:id="rId9" w:history="1">
              <w:r w:rsidRPr="00BE366C">
                <w:rPr>
                  <w:rStyle w:val="Hyperlink"/>
                  <w:rFonts w:cstheme="minorBidi"/>
                  <w:sz w:val="18"/>
                  <w:szCs w:val="18"/>
                </w:rPr>
                <w:t>eai.23-11-2023.2343240</w:t>
              </w:r>
            </w:hyperlink>
          </w:p>
        </w:tc>
      </w:tr>
      <w:tr w:rsidR="007974C5" w:rsidRPr="00BE366C" w14:paraId="0287A61A" w14:textId="77777777" w:rsidTr="003645C6">
        <w:trPr>
          <w:cantSplit/>
          <w:trHeight w:val="1091"/>
          <w:jc w:val="center"/>
        </w:trPr>
        <w:tc>
          <w:tcPr>
            <w:tcW w:w="193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157DABDC" w14:textId="46C1AD94" w:rsidR="00BE7ED9" w:rsidRPr="00BE366C" w:rsidRDefault="002F7545" w:rsidP="002F7545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JR0</w:t>
            </w:r>
            <w:r w:rsidR="003645C6" w:rsidRPr="00BE366C">
              <w:rPr>
                <w:rFonts w:cstheme="minorBidi"/>
                <w:sz w:val="18"/>
                <w:szCs w:val="18"/>
              </w:rPr>
              <w:t>2</w:t>
            </w:r>
            <w:r w:rsidRPr="00BE366C">
              <w:rPr>
                <w:rFonts w:cstheme="minorBidi"/>
                <w:sz w:val="18"/>
                <w:szCs w:val="18"/>
              </w:rPr>
              <w:t>-2023-MDPI</w:t>
            </w:r>
          </w:p>
        </w:tc>
        <w:tc>
          <w:tcPr>
            <w:tcW w:w="26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1136D2B8" w14:textId="60C92F85" w:rsidR="00BE7ED9" w:rsidRPr="00BE366C" w:rsidRDefault="002F7545" w:rsidP="002F7545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Understanding the Continuance Intention for Artificial Intelligence News Anchor</w:t>
            </w:r>
          </w:p>
        </w:tc>
        <w:tc>
          <w:tcPr>
            <w:tcW w:w="135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7F3E8E5E" w14:textId="07563E0A" w:rsidR="00BE7ED9" w:rsidRPr="00BE366C" w:rsidRDefault="002F7545" w:rsidP="00910C01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2023</w:t>
            </w:r>
          </w:p>
        </w:tc>
        <w:tc>
          <w:tcPr>
            <w:tcW w:w="456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1DE8AED3" w14:textId="7335246D" w:rsidR="00BE7ED9" w:rsidRPr="00BE366C" w:rsidRDefault="003645C6" w:rsidP="003645C6">
            <w:pPr>
              <w:pStyle w:val="TableEntry"/>
              <w:rPr>
                <w:rFonts w:cstheme="minorBidi"/>
                <w:sz w:val="18"/>
                <w:szCs w:val="18"/>
              </w:rPr>
            </w:pPr>
            <w:hyperlink r:id="rId10" w:history="1">
              <w:r w:rsidRPr="00BE366C">
                <w:rPr>
                  <w:rStyle w:val="Hyperlink"/>
                  <w:rFonts w:cstheme="minorBidi"/>
                  <w:sz w:val="18"/>
                  <w:szCs w:val="18"/>
                </w:rPr>
                <w:t>Understanding the Continuance Intention for Artificial Intelligence News Anchor: Based on the Expectation Confirmation Theory</w:t>
              </w:r>
            </w:hyperlink>
          </w:p>
        </w:tc>
      </w:tr>
      <w:tr w:rsidR="007974C5" w:rsidRPr="00BE366C" w14:paraId="0274BE92" w14:textId="77777777" w:rsidTr="003645C6">
        <w:trPr>
          <w:cantSplit/>
          <w:trHeight w:val="810"/>
          <w:jc w:val="center"/>
        </w:trPr>
        <w:tc>
          <w:tcPr>
            <w:tcW w:w="193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28FBF7EE" w14:textId="47E80986" w:rsidR="00BE7ED9" w:rsidRPr="00BE366C" w:rsidRDefault="002F7545" w:rsidP="002F7545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JR0</w:t>
            </w:r>
            <w:r w:rsidR="003645C6" w:rsidRPr="00BE366C">
              <w:rPr>
                <w:rFonts w:cstheme="minorBidi"/>
                <w:sz w:val="18"/>
                <w:szCs w:val="18"/>
              </w:rPr>
              <w:t>3</w:t>
            </w:r>
            <w:r w:rsidRPr="00BE366C">
              <w:rPr>
                <w:rFonts w:cstheme="minorBidi"/>
                <w:sz w:val="18"/>
                <w:szCs w:val="18"/>
              </w:rPr>
              <w:t>-2023-Semantic</w:t>
            </w:r>
          </w:p>
        </w:tc>
        <w:tc>
          <w:tcPr>
            <w:tcW w:w="26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6563400D" w14:textId="53D0DE52" w:rsidR="00BE7ED9" w:rsidRPr="00BE366C" w:rsidRDefault="002F7545" w:rsidP="002F7545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The Making of an AI News Anchor—and its Implications</w:t>
            </w:r>
          </w:p>
        </w:tc>
        <w:tc>
          <w:tcPr>
            <w:tcW w:w="135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2B9D145B" w14:textId="4D097011" w:rsidR="00BE7ED9" w:rsidRPr="00BE366C" w:rsidRDefault="002F7545" w:rsidP="00910C01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2023</w:t>
            </w:r>
          </w:p>
        </w:tc>
        <w:tc>
          <w:tcPr>
            <w:tcW w:w="456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4422B489" w14:textId="40770D1E" w:rsidR="00BE7ED9" w:rsidRPr="00BE366C" w:rsidRDefault="003645C6" w:rsidP="003645C6">
            <w:pPr>
              <w:pStyle w:val="TableEntry"/>
              <w:rPr>
                <w:rFonts w:cstheme="minorBidi"/>
                <w:sz w:val="18"/>
                <w:szCs w:val="18"/>
              </w:rPr>
            </w:pPr>
            <w:hyperlink r:id="rId11" w:history="1">
              <w:r w:rsidRPr="00BE366C">
                <w:rPr>
                  <w:rStyle w:val="Hyperlink"/>
                  <w:rFonts w:cstheme="minorBidi"/>
                  <w:sz w:val="18"/>
                  <w:szCs w:val="18"/>
                </w:rPr>
                <w:t>The making of an AI news anchor—and its implications | PNAS</w:t>
              </w:r>
            </w:hyperlink>
          </w:p>
        </w:tc>
      </w:tr>
      <w:tr w:rsidR="007974C5" w:rsidRPr="00BE366C" w14:paraId="7984C186" w14:textId="77777777" w:rsidTr="003645C6">
        <w:trPr>
          <w:cantSplit/>
          <w:trHeight w:val="543"/>
          <w:jc w:val="center"/>
        </w:trPr>
        <w:tc>
          <w:tcPr>
            <w:tcW w:w="193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53BF8F80" w14:textId="0AF71E89" w:rsidR="00BE7ED9" w:rsidRPr="00BE366C" w:rsidRDefault="007974C5" w:rsidP="007974C5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WEB0</w:t>
            </w:r>
            <w:r w:rsidR="002F7545" w:rsidRPr="00BE366C">
              <w:rPr>
                <w:rFonts w:cstheme="minorBidi"/>
                <w:sz w:val="18"/>
                <w:szCs w:val="18"/>
              </w:rPr>
              <w:t>1</w:t>
            </w:r>
            <w:r w:rsidRPr="00BE366C">
              <w:rPr>
                <w:rFonts w:cstheme="minorBidi"/>
                <w:sz w:val="18"/>
                <w:szCs w:val="18"/>
              </w:rPr>
              <w:t>-2024-DID</w:t>
            </w:r>
          </w:p>
        </w:tc>
        <w:tc>
          <w:tcPr>
            <w:tcW w:w="26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76F0FEA3" w14:textId="5652A7E3" w:rsidR="00BE7ED9" w:rsidRPr="00BE366C" w:rsidRDefault="007974C5" w:rsidP="007974C5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D-ID Creative Reality Studio</w:t>
            </w:r>
          </w:p>
        </w:tc>
        <w:tc>
          <w:tcPr>
            <w:tcW w:w="135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16659B98" w14:textId="76F7947D" w:rsidR="00BE7ED9" w:rsidRPr="00BE366C" w:rsidRDefault="002F7545" w:rsidP="00910C01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 xml:space="preserve">Ongoing </w:t>
            </w:r>
          </w:p>
        </w:tc>
        <w:tc>
          <w:tcPr>
            <w:tcW w:w="456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530ECABE" w14:textId="65E05ADB" w:rsidR="00BE7ED9" w:rsidRPr="00BE366C" w:rsidRDefault="002F7545" w:rsidP="002F7545">
            <w:pPr>
              <w:pStyle w:val="TableEntry"/>
              <w:rPr>
                <w:rFonts w:cstheme="minorBidi"/>
                <w:sz w:val="18"/>
                <w:szCs w:val="18"/>
              </w:rPr>
            </w:pPr>
            <w:hyperlink r:id="rId12" w:history="1">
              <w:r w:rsidRPr="00BE366C">
                <w:rPr>
                  <w:rStyle w:val="Hyperlink"/>
                  <w:rFonts w:cstheme="minorBidi"/>
                  <w:sz w:val="18"/>
                  <w:szCs w:val="18"/>
                </w:rPr>
                <w:t>D-ID's Creative Reality™ Studio | Generative AI Video Creator</w:t>
              </w:r>
            </w:hyperlink>
          </w:p>
        </w:tc>
      </w:tr>
      <w:tr w:rsidR="003645C6" w:rsidRPr="00BE366C" w14:paraId="429DA89E" w14:textId="77777777" w:rsidTr="003645C6">
        <w:trPr>
          <w:cantSplit/>
          <w:trHeight w:val="587"/>
          <w:jc w:val="center"/>
        </w:trPr>
        <w:tc>
          <w:tcPr>
            <w:tcW w:w="193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0C3C8A59" w14:textId="56420699" w:rsidR="007974C5" w:rsidRPr="00BE366C" w:rsidRDefault="007974C5" w:rsidP="007974C5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WEB0</w:t>
            </w:r>
            <w:r w:rsidR="002F7545" w:rsidRPr="00BE366C">
              <w:rPr>
                <w:rFonts w:cstheme="minorBidi"/>
                <w:sz w:val="18"/>
                <w:szCs w:val="18"/>
              </w:rPr>
              <w:t>2</w:t>
            </w:r>
            <w:r w:rsidRPr="00BE366C">
              <w:rPr>
                <w:rFonts w:cstheme="minorBidi"/>
                <w:sz w:val="18"/>
                <w:szCs w:val="18"/>
              </w:rPr>
              <w:t>-2024-BeautifulSoup</w:t>
            </w:r>
          </w:p>
        </w:tc>
        <w:tc>
          <w:tcPr>
            <w:tcW w:w="26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09943B52" w14:textId="7D122C8D" w:rsidR="007974C5" w:rsidRPr="00BE366C" w:rsidRDefault="007974C5" w:rsidP="007974C5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BeautifulSoup Documentation</w:t>
            </w:r>
          </w:p>
        </w:tc>
        <w:tc>
          <w:tcPr>
            <w:tcW w:w="135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16B47B1A" w14:textId="562CE6AD" w:rsidR="007974C5" w:rsidRPr="00BE366C" w:rsidRDefault="002F7545" w:rsidP="00910C01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 xml:space="preserve">Ongoing </w:t>
            </w:r>
          </w:p>
        </w:tc>
        <w:tc>
          <w:tcPr>
            <w:tcW w:w="456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24E364C5" w14:textId="102803D8" w:rsidR="007974C5" w:rsidRPr="00BE366C" w:rsidRDefault="002F7545" w:rsidP="002F7545">
            <w:pPr>
              <w:pStyle w:val="TableEntry"/>
              <w:rPr>
                <w:rFonts w:cstheme="minorBidi"/>
                <w:sz w:val="18"/>
                <w:szCs w:val="18"/>
              </w:rPr>
            </w:pPr>
            <w:hyperlink r:id="rId13" w:history="1">
              <w:r w:rsidRPr="00BE366C">
                <w:rPr>
                  <w:rStyle w:val="Hyperlink"/>
                  <w:rFonts w:cstheme="minorBidi"/>
                  <w:sz w:val="18"/>
                  <w:szCs w:val="18"/>
                </w:rPr>
                <w:t>Beautiful Soup Documentation — Beautiful Soup 4.12.0 documentation</w:t>
              </w:r>
            </w:hyperlink>
          </w:p>
        </w:tc>
      </w:tr>
      <w:tr w:rsidR="003645C6" w:rsidRPr="00BE366C" w14:paraId="32E1741C" w14:textId="77777777" w:rsidTr="003645C6">
        <w:trPr>
          <w:cantSplit/>
          <w:trHeight w:val="542"/>
          <w:jc w:val="center"/>
        </w:trPr>
        <w:tc>
          <w:tcPr>
            <w:tcW w:w="193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71AF1310" w14:textId="3A6390F7" w:rsidR="007974C5" w:rsidRPr="00BE366C" w:rsidRDefault="007974C5" w:rsidP="007974C5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WEB0</w:t>
            </w:r>
            <w:r w:rsidR="002F7545" w:rsidRPr="00BE366C">
              <w:rPr>
                <w:rFonts w:cstheme="minorBidi"/>
                <w:sz w:val="18"/>
                <w:szCs w:val="18"/>
              </w:rPr>
              <w:t>3</w:t>
            </w:r>
            <w:r w:rsidRPr="00BE366C">
              <w:rPr>
                <w:rFonts w:cstheme="minorBidi"/>
                <w:sz w:val="18"/>
                <w:szCs w:val="18"/>
              </w:rPr>
              <w:t>-2024-Scrapy</w:t>
            </w:r>
          </w:p>
        </w:tc>
        <w:tc>
          <w:tcPr>
            <w:tcW w:w="26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647B381C" w14:textId="00700164" w:rsidR="007974C5" w:rsidRPr="00BE366C" w:rsidRDefault="007974C5" w:rsidP="007974C5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Scrapy Documentation</w:t>
            </w:r>
          </w:p>
        </w:tc>
        <w:tc>
          <w:tcPr>
            <w:tcW w:w="135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66246834" w14:textId="7750EB71" w:rsidR="007974C5" w:rsidRPr="00BE366C" w:rsidRDefault="002F7545" w:rsidP="00910C01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 xml:space="preserve">Ongoing </w:t>
            </w:r>
          </w:p>
        </w:tc>
        <w:tc>
          <w:tcPr>
            <w:tcW w:w="456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1DBE9186" w14:textId="37A1741B" w:rsidR="007974C5" w:rsidRPr="00BE366C" w:rsidRDefault="002F7545" w:rsidP="002F7545">
            <w:pPr>
              <w:pStyle w:val="TableEntry"/>
              <w:rPr>
                <w:rFonts w:cstheme="minorBidi"/>
                <w:sz w:val="18"/>
                <w:szCs w:val="18"/>
              </w:rPr>
            </w:pPr>
            <w:hyperlink r:id="rId14" w:history="1">
              <w:r w:rsidRPr="00BE366C">
                <w:rPr>
                  <w:rStyle w:val="Hyperlink"/>
                  <w:rFonts w:cstheme="minorBidi"/>
                  <w:sz w:val="18"/>
                  <w:szCs w:val="18"/>
                </w:rPr>
                <w:t>Scrapy 2.12 documentation — Scrapy 2.12.0 documentation</w:t>
              </w:r>
            </w:hyperlink>
          </w:p>
        </w:tc>
      </w:tr>
      <w:tr w:rsidR="003645C6" w:rsidRPr="00BE366C" w14:paraId="3C771AA0" w14:textId="77777777" w:rsidTr="003645C6">
        <w:trPr>
          <w:cantSplit/>
          <w:trHeight w:val="278"/>
          <w:jc w:val="center"/>
        </w:trPr>
        <w:tc>
          <w:tcPr>
            <w:tcW w:w="193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5DB72258" w14:textId="2C0E7146" w:rsidR="007974C5" w:rsidRPr="00BE366C" w:rsidRDefault="002F7545" w:rsidP="002F7545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WEB04-2024-GoogleTTS</w:t>
            </w:r>
          </w:p>
        </w:tc>
        <w:tc>
          <w:tcPr>
            <w:tcW w:w="26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55AD76FD" w14:textId="4CCAD2DD" w:rsidR="007974C5" w:rsidRPr="00BE366C" w:rsidRDefault="002F7545" w:rsidP="002F7545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Google Cloud Text-to-Speech API Documentation</w:t>
            </w:r>
          </w:p>
        </w:tc>
        <w:tc>
          <w:tcPr>
            <w:tcW w:w="135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7ABAACC3" w14:textId="033E1A39" w:rsidR="007974C5" w:rsidRPr="00BE366C" w:rsidRDefault="002F7545" w:rsidP="00910C01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 xml:space="preserve">Ongoing </w:t>
            </w:r>
          </w:p>
        </w:tc>
        <w:tc>
          <w:tcPr>
            <w:tcW w:w="456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6682A169" w14:textId="5868A0FE" w:rsidR="007974C5" w:rsidRPr="00BE366C" w:rsidRDefault="002F7545" w:rsidP="002F7545">
            <w:pPr>
              <w:pStyle w:val="TableEntry"/>
              <w:rPr>
                <w:rFonts w:cstheme="minorBidi"/>
                <w:sz w:val="18"/>
                <w:szCs w:val="18"/>
              </w:rPr>
            </w:pPr>
            <w:hyperlink r:id="rId15" w:history="1">
              <w:r w:rsidRPr="00BE366C">
                <w:rPr>
                  <w:rStyle w:val="Hyperlink"/>
                  <w:rFonts w:cstheme="minorBidi"/>
                  <w:sz w:val="18"/>
                  <w:szCs w:val="18"/>
                </w:rPr>
                <w:t>Text-to-Speech documentation  |  Cloud Text-to-Speech API  |  Google Cloud</w:t>
              </w:r>
            </w:hyperlink>
          </w:p>
        </w:tc>
      </w:tr>
    </w:tbl>
    <w:p w14:paraId="09E2B2EF" w14:textId="77777777" w:rsidR="00BE7ED9" w:rsidRDefault="00BE7ED9" w:rsidP="003E53F6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</w:p>
    <w:p w14:paraId="3EBC157E" w14:textId="77777777" w:rsidR="00BE366C" w:rsidRDefault="00BE366C" w:rsidP="003E53F6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</w:p>
    <w:p w14:paraId="72AC2F70" w14:textId="77777777" w:rsidR="00BE366C" w:rsidRDefault="00BE366C" w:rsidP="003E53F6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</w:p>
    <w:p w14:paraId="1907B1FD" w14:textId="77777777" w:rsidR="00BE366C" w:rsidRDefault="00BE366C" w:rsidP="003E53F6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</w:p>
    <w:p w14:paraId="670D20E6" w14:textId="77777777" w:rsidR="00BE366C" w:rsidRDefault="00BE366C" w:rsidP="003E53F6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</w:p>
    <w:p w14:paraId="7C1DD767" w14:textId="77777777" w:rsidR="00BE366C" w:rsidRDefault="00BE366C" w:rsidP="003E53F6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</w:p>
    <w:p w14:paraId="28B3A91E" w14:textId="77777777" w:rsidR="009F0837" w:rsidRDefault="009F0837" w:rsidP="003E53F6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  <w:bookmarkStart w:id="23" w:name="_Toc183734657"/>
      <w:bookmarkStart w:id="24" w:name="_Toc183734696"/>
    </w:p>
    <w:p w14:paraId="3D5C8202" w14:textId="73E4B9AA" w:rsidR="003E53F6" w:rsidRPr="003E53F6" w:rsidRDefault="003E53F6" w:rsidP="003E53F6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  <w:r w:rsidRPr="003E53F6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lastRenderedPageBreak/>
        <w:t>8. Appendices</w:t>
      </w:r>
      <w:bookmarkEnd w:id="23"/>
      <w:bookmarkEnd w:id="24"/>
    </w:p>
    <w:p w14:paraId="20F45B53" w14:textId="77777777" w:rsidR="003E53F6" w:rsidRPr="003E53F6" w:rsidRDefault="003E53F6" w:rsidP="003E53F6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3E53F6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Appendix A: Architecture Diagram</w:t>
      </w:r>
    </w:p>
    <w:p w14:paraId="59603566" w14:textId="654AF751" w:rsidR="003E53F6" w:rsidRPr="003E53F6" w:rsidRDefault="00BE366C" w:rsidP="008F5618">
      <w:pPr>
        <w:spacing w:before="100" w:beforeAutospacing="1" w:after="100" w:afterAutospacing="1" w:line="240" w:lineRule="auto"/>
        <w:jc w:val="center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482F4F">
        <w:rPr>
          <w:noProof/>
          <w:sz w:val="24"/>
          <w:szCs w:val="24"/>
        </w:rPr>
        <w:drawing>
          <wp:inline distT="0" distB="0" distL="0" distR="0" wp14:anchorId="07FED2DE" wp14:editId="048A3682">
            <wp:extent cx="6425565" cy="438108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56603" cy="440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EE21" w14:textId="77777777" w:rsidR="008F5618" w:rsidRDefault="008F5618" w:rsidP="003E53F6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</w:p>
    <w:p w14:paraId="451AB866" w14:textId="77777777" w:rsidR="008F5618" w:rsidRDefault="008F5618" w:rsidP="003E53F6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</w:p>
    <w:p w14:paraId="67203F86" w14:textId="77777777" w:rsidR="008F5618" w:rsidRDefault="008F5618" w:rsidP="003E53F6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</w:p>
    <w:p w14:paraId="22C3BB88" w14:textId="77777777" w:rsidR="008F5618" w:rsidRDefault="008F5618" w:rsidP="003E53F6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</w:p>
    <w:p w14:paraId="33B38693" w14:textId="77777777" w:rsidR="008F5618" w:rsidRDefault="008F5618" w:rsidP="003E53F6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</w:p>
    <w:p w14:paraId="3BABE181" w14:textId="77777777" w:rsidR="008F5618" w:rsidRDefault="008F5618" w:rsidP="003E53F6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</w:p>
    <w:p w14:paraId="597298EF" w14:textId="77777777" w:rsidR="008F5618" w:rsidRDefault="008F5618" w:rsidP="003E53F6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</w:p>
    <w:p w14:paraId="74386ECB" w14:textId="77777777" w:rsidR="008F5618" w:rsidRDefault="008F5618" w:rsidP="003E53F6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</w:p>
    <w:p w14:paraId="5AED7760" w14:textId="6974D7F5" w:rsidR="003E53F6" w:rsidRDefault="003E53F6" w:rsidP="003E53F6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3E53F6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lastRenderedPageBreak/>
        <w:t>Appendix B: Data Flow Diagram</w:t>
      </w:r>
    </w:p>
    <w:p w14:paraId="552635E2" w14:textId="77777777" w:rsidR="00BE366C" w:rsidRPr="003E53F6" w:rsidRDefault="00BE366C" w:rsidP="003E53F6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</w:p>
    <w:p w14:paraId="4F4D5366" w14:textId="7DE640F9" w:rsidR="005A3D88" w:rsidRPr="00BE366C" w:rsidRDefault="00BE366C" w:rsidP="00BE366C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482F4F">
        <w:rPr>
          <w:noProof/>
          <w:sz w:val="24"/>
          <w:szCs w:val="24"/>
        </w:rPr>
        <w:drawing>
          <wp:inline distT="0" distB="0" distL="0" distR="0" wp14:anchorId="375CC711" wp14:editId="760C31D4">
            <wp:extent cx="3346450" cy="680847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680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D88" w:rsidRPr="00BE366C" w:rsidSect="00374199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373BA" w14:textId="77777777" w:rsidR="00E83F3A" w:rsidRDefault="00E83F3A" w:rsidP="00323B43">
      <w:pPr>
        <w:spacing w:after="0" w:line="240" w:lineRule="auto"/>
      </w:pPr>
      <w:r>
        <w:separator/>
      </w:r>
    </w:p>
  </w:endnote>
  <w:endnote w:type="continuationSeparator" w:id="0">
    <w:p w14:paraId="712660B2" w14:textId="77777777" w:rsidR="00E83F3A" w:rsidRDefault="00E83F3A" w:rsidP="00323B43">
      <w:pPr>
        <w:spacing w:after="0" w:line="240" w:lineRule="auto"/>
      </w:pPr>
      <w:r>
        <w:continuationSeparator/>
      </w:r>
    </w:p>
  </w:endnote>
  <w:endnote w:type="continuationNotice" w:id="1">
    <w:p w14:paraId="263E0820" w14:textId="77777777" w:rsidR="00E83F3A" w:rsidRDefault="00E83F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094F4" w14:textId="77777777" w:rsidR="006F5043" w:rsidRDefault="006F5043" w:rsidP="006F5043">
    <w:pPr>
      <w:pStyle w:val="Footer"/>
      <w:framePr w:wrap="around" w:vAnchor="text" w:hAnchor="margin" w:xAlign="right" w:y="1"/>
      <w:rPr>
        <w:del w:id="25" w:author="maryum" w:date="2002-08-13T11:12:00Z"/>
        <w:rStyle w:val="PageNumber"/>
      </w:rPr>
    </w:pPr>
    <w:del w:id="26" w:author="maryum" w:date="2002-08-13T11:12:00Z">
      <w:r>
        <w:rPr>
          <w:rStyle w:val="PageNumber"/>
        </w:rPr>
        <w:fldChar w:fldCharType="begin"/>
      </w:r>
      <w:r>
        <w:rPr>
          <w:rStyle w:val="PageNumber"/>
        </w:rPr>
        <w:delInstrText xml:space="preserve">PAGE  </w:delInstrText>
      </w:r>
      <w:r>
        <w:rPr>
          <w:rStyle w:val="PageNumber"/>
        </w:rPr>
        <w:fldChar w:fldCharType="separate"/>
      </w:r>
    </w:del>
    <w:r>
      <w:rPr>
        <w:rStyle w:val="PageNumber"/>
      </w:rPr>
      <w:t>2</w:t>
    </w:r>
    <w:del w:id="27" w:author="maryum" w:date="2002-08-13T11:12:00Z">
      <w:r>
        <w:rPr>
          <w:rStyle w:val="PageNumber"/>
        </w:rPr>
        <w:fldChar w:fldCharType="end"/>
      </w:r>
    </w:del>
  </w:p>
  <w:p w14:paraId="7E6F105B" w14:textId="587F005C" w:rsidR="006F5043" w:rsidRDefault="006F5043" w:rsidP="006F5043">
    <w:pPr>
      <w:pStyle w:val="Footer"/>
      <w:pBdr>
        <w:top w:val="single" w:sz="4" w:space="0" w:color="auto"/>
      </w:pBdr>
      <w:tabs>
        <w:tab w:val="left" w:pos="-1620"/>
        <w:tab w:val="center" w:pos="5220"/>
        <w:tab w:val="right" w:pos="10350"/>
      </w:tabs>
      <w:rPr>
        <w:rFonts w:ascii="Tahoma" w:hAnsi="Tahoma" w:cs="Tahoma"/>
        <w:sz w:val="16"/>
      </w:rPr>
    </w:pPr>
    <w:r>
      <w:rPr>
        <w:rFonts w:ascii="Tahoma" w:hAnsi="Tahoma" w:cs="Tahoma"/>
        <w:sz w:val="16"/>
      </w:rPr>
      <w:t>Nov. 29, 2024</w:t>
    </w:r>
    <w:r>
      <w:rPr>
        <w:rFonts w:ascii="Tahoma" w:hAnsi="Tahoma" w:cs="Tahoma"/>
        <w:sz w:val="16"/>
      </w:rPr>
      <w:tab/>
    </w:r>
    <w:r>
      <w:rPr>
        <w:rFonts w:ascii="Tahoma" w:hAnsi="Tahoma" w:cs="Tahoma"/>
        <w:sz w:val="16"/>
      </w:rPr>
      <w:tab/>
      <w:t xml:space="preserve">                                                                     Page </w:t>
    </w:r>
    <w:r>
      <w:rPr>
        <w:rFonts w:ascii="Tahoma" w:hAnsi="Tahoma" w:cs="Tahoma"/>
        <w:sz w:val="16"/>
      </w:rPr>
      <w:fldChar w:fldCharType="begin"/>
    </w:r>
    <w:r>
      <w:rPr>
        <w:rFonts w:ascii="Tahoma" w:hAnsi="Tahoma" w:cs="Tahoma"/>
        <w:sz w:val="16"/>
      </w:rPr>
      <w:instrText xml:space="preserve"> PAGE \* Arabic \* MERGEFORMAT </w:instrText>
    </w:r>
    <w:r>
      <w:rPr>
        <w:rFonts w:ascii="Tahoma" w:hAnsi="Tahoma" w:cs="Tahoma"/>
        <w:sz w:val="16"/>
      </w:rPr>
      <w:fldChar w:fldCharType="separate"/>
    </w:r>
    <w:r>
      <w:rPr>
        <w:rFonts w:ascii="Tahoma" w:hAnsi="Tahoma" w:cs="Tahoma"/>
        <w:sz w:val="16"/>
      </w:rPr>
      <w:t>2</w:t>
    </w:r>
    <w:r>
      <w:rPr>
        <w:rFonts w:ascii="Tahoma" w:hAnsi="Tahoma" w:cs="Tahoma"/>
        <w:sz w:val="16"/>
      </w:rPr>
      <w:fldChar w:fldCharType="end"/>
    </w:r>
    <w:r>
      <w:rPr>
        <w:rFonts w:ascii="Tahoma" w:hAnsi="Tahoma" w:cs="Tahoma"/>
        <w:sz w:val="16"/>
      </w:rPr>
      <w:t xml:space="preserve"> of </w:t>
    </w:r>
    <w:r>
      <w:rPr>
        <w:rFonts w:ascii="Tahoma" w:hAnsi="Tahoma" w:cs="Tahoma"/>
        <w:sz w:val="16"/>
      </w:rPr>
      <w:fldChar w:fldCharType="begin"/>
    </w:r>
    <w:r>
      <w:rPr>
        <w:rFonts w:ascii="Tahoma" w:hAnsi="Tahoma" w:cs="Tahoma"/>
        <w:sz w:val="16"/>
      </w:rPr>
      <w:instrText xml:space="preserve"> NUMPAGES \* Arabic \* MERGEFORMAT </w:instrText>
    </w:r>
    <w:r>
      <w:rPr>
        <w:rFonts w:ascii="Tahoma" w:hAnsi="Tahoma" w:cs="Tahoma"/>
        <w:sz w:val="16"/>
      </w:rPr>
      <w:fldChar w:fldCharType="separate"/>
    </w:r>
    <w:r>
      <w:rPr>
        <w:rFonts w:ascii="Tahoma" w:hAnsi="Tahoma" w:cs="Tahoma"/>
        <w:sz w:val="16"/>
      </w:rPr>
      <w:t>8</w:t>
    </w:r>
    <w:r>
      <w:rPr>
        <w:rFonts w:ascii="Tahoma" w:hAnsi="Tahoma" w:cs="Tahoma"/>
        <w:sz w:val="16"/>
      </w:rPr>
      <w:fldChar w:fldCharType="end"/>
    </w:r>
  </w:p>
  <w:p w14:paraId="05D36A59" w14:textId="77777777" w:rsidR="006F5043" w:rsidRDefault="006F5043" w:rsidP="006F5043">
    <w:pPr>
      <w:pStyle w:val="Footer"/>
      <w:ind w:right="360"/>
      <w:jc w:val="center"/>
    </w:pPr>
  </w:p>
  <w:p w14:paraId="3F3BD9AA" w14:textId="77777777" w:rsidR="006F5043" w:rsidRDefault="006F50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3B8DE4" w14:textId="77777777" w:rsidR="00E83F3A" w:rsidRDefault="00E83F3A" w:rsidP="00323B43">
      <w:pPr>
        <w:spacing w:after="0" w:line="240" w:lineRule="auto"/>
      </w:pPr>
      <w:r>
        <w:separator/>
      </w:r>
    </w:p>
  </w:footnote>
  <w:footnote w:type="continuationSeparator" w:id="0">
    <w:p w14:paraId="0FB58C5E" w14:textId="77777777" w:rsidR="00E83F3A" w:rsidRDefault="00E83F3A" w:rsidP="00323B43">
      <w:pPr>
        <w:spacing w:after="0" w:line="240" w:lineRule="auto"/>
      </w:pPr>
      <w:r>
        <w:continuationSeparator/>
      </w:r>
    </w:p>
  </w:footnote>
  <w:footnote w:type="continuationNotice" w:id="1">
    <w:p w14:paraId="420C80BC" w14:textId="77777777" w:rsidR="00E83F3A" w:rsidRDefault="00E83F3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EF66F" w14:textId="6D845F9C" w:rsidR="006F5043" w:rsidRDefault="006F5043" w:rsidP="006F5043">
    <w:pPr>
      <w:pStyle w:val="Header"/>
      <w:pBdr>
        <w:bottom w:val="single" w:sz="4" w:space="1" w:color="auto"/>
      </w:pBdr>
      <w:tabs>
        <w:tab w:val="center" w:pos="5220"/>
        <w:tab w:val="right" w:pos="10350"/>
      </w:tabs>
      <w:rPr>
        <w:rFonts w:ascii="Tahoma" w:hAnsi="Tahoma" w:cs="Tahoma"/>
        <w:sz w:val="16"/>
      </w:rPr>
    </w:pPr>
    <w:r>
      <w:rPr>
        <w:rFonts w:ascii="Tahoma" w:hAnsi="Tahoma" w:cs="Tahoma"/>
        <w:sz w:val="16"/>
      </w:rPr>
      <w:t>&lt;Project code&gt;</w:t>
    </w:r>
    <w:r>
      <w:rPr>
        <w:rFonts w:ascii="Tahoma" w:hAnsi="Tahoma" w:cs="Tahoma"/>
        <w:sz w:val="16"/>
      </w:rPr>
      <w:tab/>
      <w:t xml:space="preserve">                                         Software Requirements Specifications                                     &lt;Version 1.0&gt;</w:t>
    </w:r>
  </w:p>
  <w:p w14:paraId="09E0D73F" w14:textId="77777777" w:rsidR="006F5043" w:rsidRDefault="006F5043" w:rsidP="006F5043">
    <w:pPr>
      <w:pStyle w:val="Header"/>
    </w:pPr>
  </w:p>
  <w:p w14:paraId="2135755D" w14:textId="77777777" w:rsidR="006F5043" w:rsidRDefault="006F50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180F"/>
    <w:multiLevelType w:val="hybridMultilevel"/>
    <w:tmpl w:val="48E86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7F1DC8"/>
    <w:multiLevelType w:val="hybridMultilevel"/>
    <w:tmpl w:val="5F98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909F5"/>
    <w:multiLevelType w:val="multilevel"/>
    <w:tmpl w:val="4FBE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46961"/>
    <w:multiLevelType w:val="multilevel"/>
    <w:tmpl w:val="BC62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16378"/>
    <w:multiLevelType w:val="multilevel"/>
    <w:tmpl w:val="9C8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06A4A"/>
    <w:multiLevelType w:val="multilevel"/>
    <w:tmpl w:val="EACA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C0A72"/>
    <w:multiLevelType w:val="multilevel"/>
    <w:tmpl w:val="BC62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53F4C"/>
    <w:multiLevelType w:val="multilevel"/>
    <w:tmpl w:val="0E30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826C7"/>
    <w:multiLevelType w:val="hybridMultilevel"/>
    <w:tmpl w:val="C2C81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351E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C736C91"/>
    <w:multiLevelType w:val="multilevel"/>
    <w:tmpl w:val="8932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F14BFA"/>
    <w:multiLevelType w:val="multilevel"/>
    <w:tmpl w:val="EACA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0281F"/>
    <w:multiLevelType w:val="multilevel"/>
    <w:tmpl w:val="EACA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CE391B"/>
    <w:multiLevelType w:val="multilevel"/>
    <w:tmpl w:val="043E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FB47A3"/>
    <w:multiLevelType w:val="multilevel"/>
    <w:tmpl w:val="BC62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20599C"/>
    <w:multiLevelType w:val="hybridMultilevel"/>
    <w:tmpl w:val="E01E8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D61748"/>
    <w:multiLevelType w:val="multilevel"/>
    <w:tmpl w:val="C45E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AE1823"/>
    <w:multiLevelType w:val="hybridMultilevel"/>
    <w:tmpl w:val="84288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594581"/>
    <w:multiLevelType w:val="hybridMultilevel"/>
    <w:tmpl w:val="5A68D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3A7F73"/>
    <w:multiLevelType w:val="multilevel"/>
    <w:tmpl w:val="BC62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B4292F"/>
    <w:multiLevelType w:val="multilevel"/>
    <w:tmpl w:val="BC62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57591F"/>
    <w:multiLevelType w:val="multilevel"/>
    <w:tmpl w:val="9CA288C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50B4196"/>
    <w:multiLevelType w:val="multilevel"/>
    <w:tmpl w:val="D80A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0522E6"/>
    <w:multiLevelType w:val="hybridMultilevel"/>
    <w:tmpl w:val="91CCA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A23C07"/>
    <w:multiLevelType w:val="hybridMultilevel"/>
    <w:tmpl w:val="3168B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864BA7"/>
    <w:multiLevelType w:val="multilevel"/>
    <w:tmpl w:val="BC62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2203FA"/>
    <w:multiLevelType w:val="multilevel"/>
    <w:tmpl w:val="9B02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383581"/>
    <w:multiLevelType w:val="multilevel"/>
    <w:tmpl w:val="BC62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322FD4"/>
    <w:multiLevelType w:val="multilevel"/>
    <w:tmpl w:val="BC62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1B2494"/>
    <w:multiLevelType w:val="hybridMultilevel"/>
    <w:tmpl w:val="04521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7C4662"/>
    <w:multiLevelType w:val="multilevel"/>
    <w:tmpl w:val="ACD0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D17100"/>
    <w:multiLevelType w:val="multilevel"/>
    <w:tmpl w:val="DD24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ED1CE9"/>
    <w:multiLevelType w:val="multilevel"/>
    <w:tmpl w:val="F2CA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E4136F"/>
    <w:multiLevelType w:val="multilevel"/>
    <w:tmpl w:val="BC62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AB735E"/>
    <w:multiLevelType w:val="hybridMultilevel"/>
    <w:tmpl w:val="5F06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3C2A88"/>
    <w:multiLevelType w:val="hybridMultilevel"/>
    <w:tmpl w:val="D666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1C19B2"/>
    <w:multiLevelType w:val="hybridMultilevel"/>
    <w:tmpl w:val="0F9C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5426A2"/>
    <w:multiLevelType w:val="multilevel"/>
    <w:tmpl w:val="BC62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FA32B5"/>
    <w:multiLevelType w:val="hybridMultilevel"/>
    <w:tmpl w:val="27E62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0E26C8"/>
    <w:multiLevelType w:val="multilevel"/>
    <w:tmpl w:val="0F84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9F261F"/>
    <w:multiLevelType w:val="multilevel"/>
    <w:tmpl w:val="BC62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C07746"/>
    <w:multiLevelType w:val="multilevel"/>
    <w:tmpl w:val="F534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F1229C"/>
    <w:multiLevelType w:val="hybridMultilevel"/>
    <w:tmpl w:val="0C349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624157">
    <w:abstractNumId w:val="10"/>
  </w:num>
  <w:num w:numId="2" w16cid:durableId="1227691385">
    <w:abstractNumId w:val="13"/>
  </w:num>
  <w:num w:numId="3" w16cid:durableId="472212368">
    <w:abstractNumId w:val="30"/>
  </w:num>
  <w:num w:numId="4" w16cid:durableId="1792625571">
    <w:abstractNumId w:val="26"/>
  </w:num>
  <w:num w:numId="5" w16cid:durableId="1722746567">
    <w:abstractNumId w:val="31"/>
  </w:num>
  <w:num w:numId="6" w16cid:durableId="1428504006">
    <w:abstractNumId w:val="11"/>
  </w:num>
  <w:num w:numId="7" w16cid:durableId="1380129138">
    <w:abstractNumId w:val="9"/>
  </w:num>
  <w:num w:numId="8" w16cid:durableId="269555077">
    <w:abstractNumId w:val="32"/>
  </w:num>
  <w:num w:numId="9" w16cid:durableId="921379263">
    <w:abstractNumId w:val="23"/>
  </w:num>
  <w:num w:numId="10" w16cid:durableId="1466703228">
    <w:abstractNumId w:val="27"/>
  </w:num>
  <w:num w:numId="11" w16cid:durableId="274677045">
    <w:abstractNumId w:val="28"/>
  </w:num>
  <w:num w:numId="12" w16cid:durableId="1998339104">
    <w:abstractNumId w:val="6"/>
  </w:num>
  <w:num w:numId="13" w16cid:durableId="920679759">
    <w:abstractNumId w:val="20"/>
  </w:num>
  <w:num w:numId="14" w16cid:durableId="1973511361">
    <w:abstractNumId w:val="3"/>
  </w:num>
  <w:num w:numId="15" w16cid:durableId="1231816057">
    <w:abstractNumId w:val="33"/>
  </w:num>
  <w:num w:numId="16" w16cid:durableId="27685217">
    <w:abstractNumId w:val="14"/>
  </w:num>
  <w:num w:numId="17" w16cid:durableId="1326935042">
    <w:abstractNumId w:val="37"/>
  </w:num>
  <w:num w:numId="18" w16cid:durableId="785850252">
    <w:abstractNumId w:val="19"/>
  </w:num>
  <w:num w:numId="19" w16cid:durableId="1030883490">
    <w:abstractNumId w:val="40"/>
  </w:num>
  <w:num w:numId="20" w16cid:durableId="180630273">
    <w:abstractNumId w:val="25"/>
  </w:num>
  <w:num w:numId="21" w16cid:durableId="248125649">
    <w:abstractNumId w:val="21"/>
  </w:num>
  <w:num w:numId="22" w16cid:durableId="707220900">
    <w:abstractNumId w:val="12"/>
  </w:num>
  <w:num w:numId="23" w16cid:durableId="1704015453">
    <w:abstractNumId w:val="5"/>
  </w:num>
  <w:num w:numId="24" w16cid:durableId="836653558">
    <w:abstractNumId w:val="41"/>
  </w:num>
  <w:num w:numId="25" w16cid:durableId="1231581354">
    <w:abstractNumId w:val="39"/>
  </w:num>
  <w:num w:numId="26" w16cid:durableId="1158494153">
    <w:abstractNumId w:val="7"/>
  </w:num>
  <w:num w:numId="27" w16cid:durableId="1348823479">
    <w:abstractNumId w:val="16"/>
  </w:num>
  <w:num w:numId="28" w16cid:durableId="272060637">
    <w:abstractNumId w:val="22"/>
  </w:num>
  <w:num w:numId="29" w16cid:durableId="1301038009">
    <w:abstractNumId w:val="2"/>
  </w:num>
  <w:num w:numId="30" w16cid:durableId="1387416471">
    <w:abstractNumId w:val="8"/>
  </w:num>
  <w:num w:numId="31" w16cid:durableId="858815718">
    <w:abstractNumId w:val="24"/>
  </w:num>
  <w:num w:numId="32" w16cid:durableId="1942301197">
    <w:abstractNumId w:val="0"/>
  </w:num>
  <w:num w:numId="33" w16cid:durableId="51467864">
    <w:abstractNumId w:val="17"/>
  </w:num>
  <w:num w:numId="34" w16cid:durableId="306469786">
    <w:abstractNumId w:val="34"/>
  </w:num>
  <w:num w:numId="35" w16cid:durableId="787625582">
    <w:abstractNumId w:val="35"/>
  </w:num>
  <w:num w:numId="36" w16cid:durableId="1232812361">
    <w:abstractNumId w:val="36"/>
  </w:num>
  <w:num w:numId="37" w16cid:durableId="1370913526">
    <w:abstractNumId w:val="1"/>
  </w:num>
  <w:num w:numId="38" w16cid:durableId="498927056">
    <w:abstractNumId w:val="15"/>
  </w:num>
  <w:num w:numId="39" w16cid:durableId="1451583247">
    <w:abstractNumId w:val="42"/>
  </w:num>
  <w:num w:numId="40" w16cid:durableId="1368526253">
    <w:abstractNumId w:val="18"/>
  </w:num>
  <w:num w:numId="41" w16cid:durableId="589967458">
    <w:abstractNumId w:val="29"/>
  </w:num>
  <w:num w:numId="42" w16cid:durableId="949779657">
    <w:abstractNumId w:val="38"/>
  </w:num>
  <w:num w:numId="43" w16cid:durableId="1941375964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F6"/>
    <w:rsid w:val="0000388C"/>
    <w:rsid w:val="00014651"/>
    <w:rsid w:val="00014DC5"/>
    <w:rsid w:val="00024D4A"/>
    <w:rsid w:val="00061602"/>
    <w:rsid w:val="00080DD6"/>
    <w:rsid w:val="000B0078"/>
    <w:rsid w:val="000B4534"/>
    <w:rsid w:val="000C48B9"/>
    <w:rsid w:val="000D0D29"/>
    <w:rsid w:val="000D7AE0"/>
    <w:rsid w:val="00102A55"/>
    <w:rsid w:val="00113DD9"/>
    <w:rsid w:val="00124844"/>
    <w:rsid w:val="00151336"/>
    <w:rsid w:val="001513BB"/>
    <w:rsid w:val="00165E73"/>
    <w:rsid w:val="00183BC3"/>
    <w:rsid w:val="001865D0"/>
    <w:rsid w:val="0019346F"/>
    <w:rsid w:val="001B6B91"/>
    <w:rsid w:val="001D478E"/>
    <w:rsid w:val="001E452D"/>
    <w:rsid w:val="001F323B"/>
    <w:rsid w:val="001F45C2"/>
    <w:rsid w:val="002224CB"/>
    <w:rsid w:val="002273A6"/>
    <w:rsid w:val="00233338"/>
    <w:rsid w:val="00243787"/>
    <w:rsid w:val="002B098C"/>
    <w:rsid w:val="002B5CD7"/>
    <w:rsid w:val="002C6CBF"/>
    <w:rsid w:val="002D3284"/>
    <w:rsid w:val="002D5C88"/>
    <w:rsid w:val="002E5FDB"/>
    <w:rsid w:val="002F7545"/>
    <w:rsid w:val="00305FE2"/>
    <w:rsid w:val="0030687D"/>
    <w:rsid w:val="0031544F"/>
    <w:rsid w:val="00320474"/>
    <w:rsid w:val="00323B43"/>
    <w:rsid w:val="003324A8"/>
    <w:rsid w:val="003336CC"/>
    <w:rsid w:val="00346087"/>
    <w:rsid w:val="003473D2"/>
    <w:rsid w:val="003541FD"/>
    <w:rsid w:val="003645C6"/>
    <w:rsid w:val="00366535"/>
    <w:rsid w:val="00374199"/>
    <w:rsid w:val="003B6034"/>
    <w:rsid w:val="003B6EBA"/>
    <w:rsid w:val="003D5FB9"/>
    <w:rsid w:val="003E4042"/>
    <w:rsid w:val="003E53F6"/>
    <w:rsid w:val="003F0B21"/>
    <w:rsid w:val="00424859"/>
    <w:rsid w:val="00433647"/>
    <w:rsid w:val="00467CCF"/>
    <w:rsid w:val="004700BC"/>
    <w:rsid w:val="00477FAA"/>
    <w:rsid w:val="004A1155"/>
    <w:rsid w:val="004A2C5D"/>
    <w:rsid w:val="004A6949"/>
    <w:rsid w:val="004B7621"/>
    <w:rsid w:val="004D10BA"/>
    <w:rsid w:val="004D3EB8"/>
    <w:rsid w:val="004E2462"/>
    <w:rsid w:val="004E60EB"/>
    <w:rsid w:val="005105E6"/>
    <w:rsid w:val="00534787"/>
    <w:rsid w:val="0055450C"/>
    <w:rsid w:val="00586335"/>
    <w:rsid w:val="00597423"/>
    <w:rsid w:val="005A1F08"/>
    <w:rsid w:val="005A3D88"/>
    <w:rsid w:val="005B604F"/>
    <w:rsid w:val="005E39CF"/>
    <w:rsid w:val="005F0731"/>
    <w:rsid w:val="006119DA"/>
    <w:rsid w:val="00612D87"/>
    <w:rsid w:val="00624AB5"/>
    <w:rsid w:val="00630711"/>
    <w:rsid w:val="00665338"/>
    <w:rsid w:val="00666779"/>
    <w:rsid w:val="006A4015"/>
    <w:rsid w:val="006D4500"/>
    <w:rsid w:val="006D470A"/>
    <w:rsid w:val="006D61F0"/>
    <w:rsid w:val="006F5043"/>
    <w:rsid w:val="00700AD9"/>
    <w:rsid w:val="007046C0"/>
    <w:rsid w:val="007153A5"/>
    <w:rsid w:val="007234C0"/>
    <w:rsid w:val="007464C2"/>
    <w:rsid w:val="00757BFA"/>
    <w:rsid w:val="00765A87"/>
    <w:rsid w:val="007974C5"/>
    <w:rsid w:val="007C2D00"/>
    <w:rsid w:val="007D4CC2"/>
    <w:rsid w:val="007E2519"/>
    <w:rsid w:val="007E381B"/>
    <w:rsid w:val="007F27C9"/>
    <w:rsid w:val="00802457"/>
    <w:rsid w:val="00857A7A"/>
    <w:rsid w:val="008962FE"/>
    <w:rsid w:val="008A03CD"/>
    <w:rsid w:val="008A33B7"/>
    <w:rsid w:val="008B5D1E"/>
    <w:rsid w:val="008E0C35"/>
    <w:rsid w:val="008F3D2F"/>
    <w:rsid w:val="008F5618"/>
    <w:rsid w:val="00915BA0"/>
    <w:rsid w:val="009207A4"/>
    <w:rsid w:val="00933FB5"/>
    <w:rsid w:val="00937C4C"/>
    <w:rsid w:val="009539AA"/>
    <w:rsid w:val="00987ACC"/>
    <w:rsid w:val="009B425B"/>
    <w:rsid w:val="009F0837"/>
    <w:rsid w:val="00A200C8"/>
    <w:rsid w:val="00A32B9B"/>
    <w:rsid w:val="00A60F1A"/>
    <w:rsid w:val="00A66E69"/>
    <w:rsid w:val="00A75FE9"/>
    <w:rsid w:val="00A777AF"/>
    <w:rsid w:val="00A83717"/>
    <w:rsid w:val="00A9116A"/>
    <w:rsid w:val="00A92ECE"/>
    <w:rsid w:val="00A94E1B"/>
    <w:rsid w:val="00AB2962"/>
    <w:rsid w:val="00AB51C3"/>
    <w:rsid w:val="00AB6A00"/>
    <w:rsid w:val="00AC6BBC"/>
    <w:rsid w:val="00B048ED"/>
    <w:rsid w:val="00B22C44"/>
    <w:rsid w:val="00B3685C"/>
    <w:rsid w:val="00B4057F"/>
    <w:rsid w:val="00B5525A"/>
    <w:rsid w:val="00BB20D4"/>
    <w:rsid w:val="00BC0835"/>
    <w:rsid w:val="00BD2BBE"/>
    <w:rsid w:val="00BD695C"/>
    <w:rsid w:val="00BE366C"/>
    <w:rsid w:val="00BE6A98"/>
    <w:rsid w:val="00BE7ED9"/>
    <w:rsid w:val="00BF09A1"/>
    <w:rsid w:val="00C0342A"/>
    <w:rsid w:val="00C11FE4"/>
    <w:rsid w:val="00C130A6"/>
    <w:rsid w:val="00C35825"/>
    <w:rsid w:val="00C44C4B"/>
    <w:rsid w:val="00C47DAB"/>
    <w:rsid w:val="00C6214C"/>
    <w:rsid w:val="00C71B93"/>
    <w:rsid w:val="00C762B2"/>
    <w:rsid w:val="00CA59F3"/>
    <w:rsid w:val="00CA7058"/>
    <w:rsid w:val="00CF48EF"/>
    <w:rsid w:val="00D22AC0"/>
    <w:rsid w:val="00D319C9"/>
    <w:rsid w:val="00D446C5"/>
    <w:rsid w:val="00D46423"/>
    <w:rsid w:val="00D859D3"/>
    <w:rsid w:val="00DB1A82"/>
    <w:rsid w:val="00DB63ED"/>
    <w:rsid w:val="00DC09A6"/>
    <w:rsid w:val="00DD52B1"/>
    <w:rsid w:val="00E3663D"/>
    <w:rsid w:val="00E47256"/>
    <w:rsid w:val="00E538B8"/>
    <w:rsid w:val="00E6093D"/>
    <w:rsid w:val="00E70C31"/>
    <w:rsid w:val="00E77D02"/>
    <w:rsid w:val="00E83F3A"/>
    <w:rsid w:val="00E9055C"/>
    <w:rsid w:val="00E957B3"/>
    <w:rsid w:val="00EA1E74"/>
    <w:rsid w:val="00EE05DE"/>
    <w:rsid w:val="00EF2DB4"/>
    <w:rsid w:val="00F1190B"/>
    <w:rsid w:val="00F22092"/>
    <w:rsid w:val="00F254F1"/>
    <w:rsid w:val="00F37230"/>
    <w:rsid w:val="00F4710C"/>
    <w:rsid w:val="00F5282C"/>
    <w:rsid w:val="00F543EF"/>
    <w:rsid w:val="00F73E9A"/>
    <w:rsid w:val="00F9718D"/>
    <w:rsid w:val="00FA1880"/>
    <w:rsid w:val="00FA48EF"/>
    <w:rsid w:val="00FA5058"/>
    <w:rsid w:val="00FE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CFE508"/>
  <w15:chartTrackingRefBased/>
  <w15:docId w15:val="{DF69BC6C-2B5F-4199-9223-A1430FCF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5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E53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3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3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3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3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53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3F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323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B43"/>
  </w:style>
  <w:style w:type="paragraph" w:styleId="Footer">
    <w:name w:val="footer"/>
    <w:basedOn w:val="Normal"/>
    <w:link w:val="FooterChar"/>
    <w:unhideWhenUsed/>
    <w:rsid w:val="00323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B43"/>
  </w:style>
  <w:style w:type="paragraph" w:customStyle="1" w:styleId="TableEntry">
    <w:name w:val="Table Entry"/>
    <w:basedOn w:val="Normal"/>
    <w:rsid w:val="00014DC5"/>
    <w:pPr>
      <w:spacing w:after="0" w:line="240" w:lineRule="auto"/>
    </w:pPr>
    <w:rPr>
      <w:rFonts w:ascii="Verdana" w:eastAsia="Times New Roman" w:hAnsi="Verdana" w:cs="Times New Roman"/>
      <w:color w:val="000000"/>
      <w:kern w:val="0"/>
      <w:sz w:val="16"/>
      <w:szCs w:val="20"/>
      <w14:ligatures w14:val="none"/>
    </w:rPr>
  </w:style>
  <w:style w:type="paragraph" w:customStyle="1" w:styleId="TableHeading">
    <w:name w:val="Table Heading"/>
    <w:basedOn w:val="TableEntry"/>
    <w:rsid w:val="00014DC5"/>
    <w:rPr>
      <w:b/>
      <w:color w:val="FFFFFF"/>
    </w:rPr>
  </w:style>
  <w:style w:type="paragraph" w:styleId="TOC2">
    <w:name w:val="toc 2"/>
    <w:basedOn w:val="Normal"/>
    <w:next w:val="Normal"/>
    <w:autoRedefine/>
    <w:rsid w:val="006F5043"/>
    <w:pPr>
      <w:tabs>
        <w:tab w:val="left" w:pos="540"/>
        <w:tab w:val="right" w:leader="dot" w:pos="9350"/>
      </w:tabs>
      <w:spacing w:after="0" w:line="360" w:lineRule="auto"/>
      <w:ind w:left="240"/>
    </w:pPr>
    <w:rPr>
      <w:rFonts w:ascii="Times New Roman" w:eastAsia="Times New Roman" w:hAnsi="Times New Roman" w:cs="Times New Roman"/>
      <w:smallCaps/>
      <w:noProof/>
      <w:kern w:val="0"/>
      <w:sz w:val="24"/>
      <w:szCs w:val="24"/>
      <w14:ligatures w14:val="none"/>
    </w:rPr>
  </w:style>
  <w:style w:type="paragraph" w:styleId="TOC3">
    <w:name w:val="toc 3"/>
    <w:basedOn w:val="Normal"/>
    <w:next w:val="Normal"/>
    <w:autoRedefine/>
    <w:rsid w:val="006F5043"/>
    <w:pPr>
      <w:spacing w:after="0" w:line="240" w:lineRule="auto"/>
      <w:ind w:left="480"/>
    </w:pPr>
    <w:rPr>
      <w:rFonts w:ascii="Times New Roman" w:eastAsia="Times New Roman" w:hAnsi="Times New Roman" w:cs="Times New Roman"/>
      <w:i/>
      <w:iCs/>
      <w:kern w:val="0"/>
      <w:sz w:val="24"/>
      <w:szCs w:val="24"/>
      <w14:ligatures w14:val="none"/>
    </w:rPr>
  </w:style>
  <w:style w:type="character" w:styleId="PageNumber">
    <w:name w:val="page number"/>
    <w:basedOn w:val="DefaultParagraphFont"/>
    <w:rsid w:val="006F5043"/>
  </w:style>
  <w:style w:type="paragraph" w:styleId="TOC1">
    <w:name w:val="toc 1"/>
    <w:basedOn w:val="Normal"/>
    <w:next w:val="Normal"/>
    <w:autoRedefine/>
    <w:uiPriority w:val="39"/>
    <w:semiHidden/>
    <w:unhideWhenUsed/>
    <w:rsid w:val="004D3EB8"/>
    <w:pPr>
      <w:spacing w:after="100"/>
    </w:pPr>
  </w:style>
  <w:style w:type="character" w:styleId="Strong">
    <w:name w:val="Strong"/>
    <w:basedOn w:val="DefaultParagraphFont"/>
    <w:uiPriority w:val="22"/>
    <w:qFormat/>
    <w:rsid w:val="00F971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4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tpress.mit.edu/9780262035613/deep-learning/" TargetMode="External"/><Relationship Id="rId13" Type="http://schemas.openxmlformats.org/officeDocument/2006/relationships/hyperlink" Target="https://www.crummy.com/software/BeautifulSoup/bs4/doc/?form=MG0AV3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ima.cs.berkeley.edu/" TargetMode="External"/><Relationship Id="rId12" Type="http://schemas.openxmlformats.org/officeDocument/2006/relationships/hyperlink" Target="https://www.d-id.com/creative-reality-studio?form=MG0AV3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nas.org/doi/10.1073/pnas.231567812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loud.google.com/text-to-speech/docs?form=MG0AV3" TargetMode="External"/><Relationship Id="rId10" Type="http://schemas.openxmlformats.org/officeDocument/2006/relationships/hyperlink" Target="https://www.mdpi.com/2079-8954/11/9/438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udl.eu/pdf/10.4108/eai.23-11-2023.2343240" TargetMode="External"/><Relationship Id="rId14" Type="http://schemas.openxmlformats.org/officeDocument/2006/relationships/hyperlink" Target="https://docs.scrapy.org/en/latest/?form=MG0AV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1333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Ali</dc:creator>
  <cp:keywords/>
  <dc:description/>
  <cp:lastModifiedBy>Saim sikandar</cp:lastModifiedBy>
  <cp:revision>2</cp:revision>
  <dcterms:created xsi:type="dcterms:W3CDTF">2024-12-02T17:26:00Z</dcterms:created>
  <dcterms:modified xsi:type="dcterms:W3CDTF">2024-12-02T17:26:00Z</dcterms:modified>
</cp:coreProperties>
</file>