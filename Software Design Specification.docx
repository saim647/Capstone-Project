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1AA2" w14:textId="77777777" w:rsidR="00170261" w:rsidRDefault="00170261" w:rsidP="00221DA1">
      <w:pPr>
        <w:jc w:val="center"/>
        <w:rPr>
          <w:rFonts w:ascii="Verdana" w:hAnsi="Verdana"/>
          <w:b/>
          <w:bCs/>
          <w:sz w:val="36"/>
          <w:szCs w:val="36"/>
        </w:rPr>
      </w:pPr>
      <w:r w:rsidRPr="00170261">
        <w:rPr>
          <w:rFonts w:ascii="Verdana" w:hAnsi="Verdana"/>
          <w:b/>
          <w:bCs/>
          <w:sz w:val="36"/>
          <w:szCs w:val="36"/>
        </w:rPr>
        <w:t>Software Design Specification</w:t>
      </w:r>
    </w:p>
    <w:p w14:paraId="7ACF0756" w14:textId="77777777" w:rsidR="0067582A" w:rsidRPr="00170261" w:rsidRDefault="0067582A" w:rsidP="00221DA1">
      <w:pPr>
        <w:jc w:val="center"/>
        <w:rPr>
          <w:rFonts w:ascii="Verdana" w:hAnsi="Verdana"/>
          <w:b/>
          <w:bCs/>
          <w:sz w:val="36"/>
          <w:szCs w:val="36"/>
        </w:rPr>
      </w:pPr>
    </w:p>
    <w:p w14:paraId="690159E5" w14:textId="77777777" w:rsidR="00170261" w:rsidRDefault="00170261" w:rsidP="00221DA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0261">
        <w:rPr>
          <w:rFonts w:ascii="Verdana" w:hAnsi="Verdana"/>
          <w:b/>
          <w:bCs/>
          <w:sz w:val="24"/>
          <w:szCs w:val="24"/>
          <w:u w:val="single"/>
        </w:rPr>
        <w:t>Bilingual AI Virtual News Anchor</w:t>
      </w:r>
    </w:p>
    <w:p w14:paraId="513D184D" w14:textId="77777777" w:rsidR="00221E8F" w:rsidRDefault="00221E8F" w:rsidP="00221DA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6FCE9610" w14:textId="77777777" w:rsidR="00221E8F" w:rsidRPr="00D319C9" w:rsidRDefault="00221E8F" w:rsidP="00221E8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Project Code:</w:t>
      </w:r>
    </w:p>
    <w:p w14:paraId="635FDEFE" w14:textId="062CB08C" w:rsidR="00221E8F" w:rsidRPr="00D319C9" w:rsidRDefault="00221E8F" w:rsidP="00221E8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                                    </w:t>
      </w:r>
      <w:r w:rsidR="00F839A9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 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To Be Assigned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br/>
        <w:t xml:space="preserve">Internal Advisor: </w:t>
      </w:r>
    </w:p>
    <w:p w14:paraId="6FFAA7CA" w14:textId="0976159B" w:rsidR="00221E8F" w:rsidRPr="00D319C9" w:rsidRDefault="00221E8F" w:rsidP="00221E8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                                   </w:t>
      </w:r>
      <w:r w:rsidR="00F839A9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 xml:space="preserve"> Prof. Farooq Javed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br/>
        <w:t xml:space="preserve">Project Manager: </w:t>
      </w:r>
    </w:p>
    <w:p w14:paraId="7E03D156" w14:textId="7184EAC8" w:rsidR="00221E8F" w:rsidRPr="00D319C9" w:rsidRDefault="00221E8F" w:rsidP="00221E8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                                    </w:t>
      </w:r>
      <w:r w:rsidR="00F839A9">
        <w:rPr>
          <w:rFonts w:eastAsia="Times New Roman" w:cs="Times New Roman"/>
          <w:kern w:val="0"/>
          <w:sz w:val="28"/>
          <w:szCs w:val="28"/>
          <w14:ligatures w14:val="none"/>
        </w:rPr>
        <w:t xml:space="preserve">   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Dr. Muhammad Ilyas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br/>
        <w:t>Project Team:</w:t>
      </w:r>
    </w:p>
    <w:p w14:paraId="7382D23D" w14:textId="77777777" w:rsidR="00221E8F" w:rsidRPr="00D319C9" w:rsidRDefault="00221E8F" w:rsidP="00221E8F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Mohsin Ali (TL) – Roll No: BSCS51F21S083</w:t>
      </w:r>
    </w:p>
    <w:p w14:paraId="7CC8740E" w14:textId="77777777" w:rsidR="00221E8F" w:rsidRPr="00D319C9" w:rsidRDefault="00221E8F" w:rsidP="00221E8F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Saim Sikandar – Roll No: BSCS51F21S101</w:t>
      </w:r>
    </w:p>
    <w:p w14:paraId="31192DB4" w14:textId="77777777" w:rsidR="00221E8F" w:rsidRPr="00D319C9" w:rsidRDefault="00221E8F" w:rsidP="00221E8F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Abdul Samad – Roll No: BSCS51F2</w:t>
      </w:r>
      <w:r>
        <w:rPr>
          <w:rFonts w:eastAsia="Times New Roman" w:cs="Times New Roman"/>
          <w:kern w:val="0"/>
          <w:sz w:val="28"/>
          <w:szCs w:val="28"/>
          <w14:ligatures w14:val="none"/>
        </w:rPr>
        <w:t>0</w:t>
      </w: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>S050</w:t>
      </w:r>
    </w:p>
    <w:p w14:paraId="2DFB2C88" w14:textId="77777777" w:rsidR="00221E8F" w:rsidRPr="00D319C9" w:rsidRDefault="00221E8F" w:rsidP="00221E8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19C9">
        <w:rPr>
          <w:rFonts w:eastAsia="Times New Roman" w:cs="Times New Roman"/>
          <w:kern w:val="0"/>
          <w:sz w:val="28"/>
          <w:szCs w:val="28"/>
          <w14:ligatures w14:val="none"/>
        </w:rPr>
        <w:t xml:space="preserve">Submission Date: </w:t>
      </w:r>
    </w:p>
    <w:p w14:paraId="17E82497" w14:textId="62D4A1E2" w:rsidR="00221E8F" w:rsidRPr="00D319C9" w:rsidRDefault="00F839A9" w:rsidP="00221E8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14:ligatures w14:val="none"/>
        </w:rPr>
        <w:t>December 20</w:t>
      </w:r>
      <w:r w:rsidR="00221E8F" w:rsidRPr="00D319C9">
        <w:rPr>
          <w:rFonts w:eastAsia="Times New Roman" w:cs="Times New Roman"/>
          <w:kern w:val="0"/>
          <w:sz w:val="28"/>
          <w:szCs w:val="28"/>
          <w14:ligatures w14:val="none"/>
        </w:rPr>
        <w:t>, 2024</w:t>
      </w:r>
    </w:p>
    <w:p w14:paraId="5EC2BCB7" w14:textId="77777777" w:rsidR="00221E8F" w:rsidRDefault="00221E8F" w:rsidP="00221DA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151C4422" w14:textId="77777777" w:rsidR="00221E8F" w:rsidRDefault="00221E8F" w:rsidP="00221DA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462A0BA6" w14:textId="77777777" w:rsidR="00221E8F" w:rsidRDefault="00221E8F" w:rsidP="00221DA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6614A2AA" w14:textId="77777777" w:rsidR="00221E8F" w:rsidRDefault="00221E8F" w:rsidP="00221DA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6C6DA75E" w14:textId="77777777" w:rsidR="00221E8F" w:rsidRDefault="00221E8F" w:rsidP="00221DA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250C1450" w14:textId="77777777" w:rsidR="00221E8F" w:rsidRDefault="00221E8F" w:rsidP="00221DA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0B22BC2E" w14:textId="77777777" w:rsidR="00221E8F" w:rsidRPr="00170261" w:rsidRDefault="00221E8F" w:rsidP="00221DA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73E28400" w14:textId="29DD6ACA" w:rsidR="00170261" w:rsidRDefault="00170261" w:rsidP="00170261"/>
    <w:p w14:paraId="3AA4BABE" w14:textId="77777777" w:rsidR="00DC00C3" w:rsidRDefault="00DC00C3" w:rsidP="00DC00C3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bookmarkStart w:id="0" w:name="_Toc183734648"/>
      <w:bookmarkStart w:id="1" w:name="_Toc183734687"/>
      <w:bookmarkStart w:id="2" w:name="_Toc186710553"/>
      <w:r w:rsidRPr="003E53F6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lastRenderedPageBreak/>
        <w:t>Document Information</w:t>
      </w:r>
      <w:bookmarkEnd w:id="0"/>
      <w:bookmarkEnd w:id="1"/>
      <w:bookmarkEnd w:id="2"/>
    </w:p>
    <w:p w14:paraId="03E3E551" w14:textId="77777777" w:rsidR="00DC00C3" w:rsidRPr="00170261" w:rsidRDefault="00DC00C3" w:rsidP="00170261"/>
    <w:tbl>
      <w:tblPr>
        <w:tblW w:w="10082" w:type="dxa"/>
        <w:jc w:val="center"/>
        <w:tblLayout w:type="fixed"/>
        <w:tblLook w:val="0000" w:firstRow="0" w:lastRow="0" w:firstColumn="0" w:lastColumn="0" w:noHBand="0" w:noVBand="0"/>
      </w:tblPr>
      <w:tblGrid>
        <w:gridCol w:w="2787"/>
        <w:gridCol w:w="7295"/>
      </w:tblGrid>
      <w:tr w:rsidR="00517CC8" w:rsidRPr="00BE366C" w14:paraId="685B23F4" w14:textId="77777777" w:rsidTr="001C1811">
        <w:trPr>
          <w:cantSplit/>
          <w:trHeight w:val="712"/>
          <w:tblHeader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7A4EFDF2" w14:textId="77777777" w:rsidR="00517CC8" w:rsidRPr="00BE366C" w:rsidRDefault="00517CC8" w:rsidP="001C1811">
            <w:pPr>
              <w:pStyle w:val="TableHeading"/>
              <w:spacing w:after="120"/>
              <w:ind w:left="389" w:hanging="389"/>
              <w:jc w:val="both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Category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4371306A" w14:textId="77777777" w:rsidR="00517CC8" w:rsidRPr="00BE366C" w:rsidRDefault="00517CC8" w:rsidP="001C1811">
            <w:pPr>
              <w:pStyle w:val="TableHeading"/>
              <w:spacing w:after="120"/>
              <w:ind w:left="389" w:hanging="389"/>
              <w:jc w:val="both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Information</w:t>
            </w:r>
          </w:p>
        </w:tc>
      </w:tr>
      <w:tr w:rsidR="00517CC8" w:rsidRPr="00BE366C" w14:paraId="62928AA0" w14:textId="77777777" w:rsidTr="001C1811">
        <w:trPr>
          <w:cantSplit/>
          <w:trHeight w:val="458"/>
          <w:jc w:val="center"/>
        </w:trPr>
        <w:tc>
          <w:tcPr>
            <w:tcW w:w="2787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0B7F327E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Customer</w:t>
            </w:r>
          </w:p>
        </w:tc>
        <w:tc>
          <w:tcPr>
            <w:tcW w:w="7295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29C0C000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public, News Agencies.</w:t>
            </w:r>
          </w:p>
        </w:tc>
      </w:tr>
      <w:tr w:rsidR="00517CC8" w:rsidRPr="00BE366C" w14:paraId="0DEB9BA4" w14:textId="77777777" w:rsidTr="001C1811">
        <w:trPr>
          <w:cantSplit/>
          <w:trHeight w:val="4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2ADD1908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Project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7F1619E0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Bilingual AI Virtual News Anchor</w:t>
            </w:r>
          </w:p>
        </w:tc>
      </w:tr>
      <w:tr w:rsidR="00517CC8" w:rsidRPr="00BE366C" w14:paraId="7EA7C8C6" w14:textId="77777777" w:rsidTr="001C1811">
        <w:trPr>
          <w:cantSplit/>
          <w:trHeight w:val="458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22BEA065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Document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061C16EA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Requirement Specifications</w:t>
            </w:r>
          </w:p>
        </w:tc>
      </w:tr>
      <w:tr w:rsidR="00517CC8" w:rsidRPr="00BE366C" w14:paraId="10A8F8CD" w14:textId="77777777" w:rsidTr="001C1811">
        <w:trPr>
          <w:cantSplit/>
          <w:trHeight w:val="4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05CE55DC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Document Version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57C08B33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1.0</w:t>
            </w:r>
          </w:p>
        </w:tc>
      </w:tr>
      <w:tr w:rsidR="00517CC8" w:rsidRPr="00BE366C" w14:paraId="22B68212" w14:textId="77777777" w:rsidTr="001C1811">
        <w:trPr>
          <w:cantSplit/>
          <w:trHeight w:val="458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3D5D78B6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Identifier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45ECA659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Pr="00BE366C">
              <w:rPr>
                <w:sz w:val="18"/>
                <w:szCs w:val="18"/>
              </w:rPr>
              <w:t>-20</w:t>
            </w:r>
            <w:r>
              <w:rPr>
                <w:sz w:val="18"/>
                <w:szCs w:val="18"/>
              </w:rPr>
              <w:t>24</w:t>
            </w:r>
            <w:r w:rsidRPr="00BE366C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N/A</w:t>
            </w:r>
          </w:p>
        </w:tc>
      </w:tr>
      <w:tr w:rsidR="00517CC8" w:rsidRPr="00BE366C" w14:paraId="50145D01" w14:textId="77777777" w:rsidTr="001C1811">
        <w:trPr>
          <w:cantSplit/>
          <w:trHeight w:val="4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4EA8A8EE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Status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37659BBC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Draft</w:t>
            </w:r>
          </w:p>
        </w:tc>
      </w:tr>
      <w:tr w:rsidR="00517CC8" w:rsidRPr="00BE366C" w14:paraId="733C2292" w14:textId="77777777" w:rsidTr="001C1811">
        <w:trPr>
          <w:cantSplit/>
          <w:trHeight w:val="458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3840C3CF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Author(s)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27A4AAE0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Mohsin Ali, Saim Sikandar, Abdul Samad</w:t>
            </w:r>
          </w:p>
        </w:tc>
      </w:tr>
      <w:tr w:rsidR="00517CC8" w:rsidRPr="00BE366C" w14:paraId="1DAD98E2" w14:textId="77777777" w:rsidTr="001C1811">
        <w:trPr>
          <w:cantSplit/>
          <w:trHeight w:val="4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65073B04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Approver(s)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616FEB95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Dr. Muhammed Ilyas (PM)</w:t>
            </w:r>
          </w:p>
        </w:tc>
      </w:tr>
      <w:tr w:rsidR="00517CC8" w:rsidRPr="00BE366C" w14:paraId="5D808CAF" w14:textId="77777777" w:rsidTr="001C1811">
        <w:trPr>
          <w:cantSplit/>
          <w:trHeight w:val="4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27CEE334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Issue Date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46EF1835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Nov. 29, 2024</w:t>
            </w:r>
          </w:p>
        </w:tc>
      </w:tr>
      <w:tr w:rsidR="00517CC8" w:rsidRPr="00BE366C" w14:paraId="630AA505" w14:textId="77777777" w:rsidTr="001C1811">
        <w:trPr>
          <w:cantSplit/>
          <w:trHeight w:val="458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27A1F0D7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Document Location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0AA124BA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</w:p>
        </w:tc>
      </w:tr>
      <w:tr w:rsidR="00517CC8" w:rsidRPr="00BE366C" w14:paraId="54445CA4" w14:textId="77777777" w:rsidTr="001C1811">
        <w:trPr>
          <w:cantSplit/>
          <w:trHeight w:val="1335"/>
          <w:jc w:val="center"/>
        </w:trPr>
        <w:tc>
          <w:tcPr>
            <w:tcW w:w="27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2A69AC86" w14:textId="77777777" w:rsidR="00517CC8" w:rsidRPr="00BE366C" w:rsidRDefault="00517CC8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Distribution</w:t>
            </w:r>
          </w:p>
        </w:tc>
        <w:tc>
          <w:tcPr>
            <w:tcW w:w="72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330C6640" w14:textId="77777777" w:rsidR="00517CC8" w:rsidRPr="00BE366C" w:rsidRDefault="00517CC8" w:rsidP="00517CC8">
            <w:pPr>
              <w:pStyle w:val="TableEntry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Advisor</w:t>
            </w:r>
          </w:p>
          <w:p w14:paraId="7DBB695B" w14:textId="77777777" w:rsidR="00517CC8" w:rsidRPr="00BE366C" w:rsidRDefault="00517CC8" w:rsidP="00517CC8">
            <w:pPr>
              <w:pStyle w:val="TableEntry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PM</w:t>
            </w:r>
          </w:p>
          <w:p w14:paraId="19C5CC89" w14:textId="77777777" w:rsidR="00517CC8" w:rsidRPr="00BE366C" w:rsidRDefault="00517CC8" w:rsidP="00517CC8">
            <w:pPr>
              <w:pStyle w:val="TableEntry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Project Office</w:t>
            </w:r>
          </w:p>
        </w:tc>
      </w:tr>
    </w:tbl>
    <w:p w14:paraId="14BBEB5C" w14:textId="77777777" w:rsidR="00302339" w:rsidRDefault="00302339" w:rsidP="00302339">
      <w:pPr>
        <w:spacing w:before="100" w:beforeAutospacing="1" w:after="100" w:afterAutospacing="1" w:line="240" w:lineRule="auto"/>
        <w:outlineLvl w:val="2"/>
      </w:pPr>
      <w:bookmarkStart w:id="3" w:name="_Toc183734649"/>
      <w:bookmarkStart w:id="4" w:name="_Toc183734688"/>
    </w:p>
    <w:p w14:paraId="691C8746" w14:textId="60A0D298" w:rsidR="00302339" w:rsidRPr="006F5043" w:rsidRDefault="00302339" w:rsidP="00302339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bookmarkStart w:id="5" w:name="_Toc186710554"/>
      <w:r w:rsidRPr="003E53F6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Definition of Terms, Acronyms, and Abbreviations</w:t>
      </w:r>
      <w:bookmarkEnd w:id="3"/>
      <w:bookmarkEnd w:id="4"/>
      <w:bookmarkEnd w:id="5"/>
    </w:p>
    <w:p w14:paraId="122CB98E" w14:textId="77777777" w:rsidR="003626D1" w:rsidRDefault="003626D1" w:rsidP="00170261"/>
    <w:tbl>
      <w:tblPr>
        <w:tblW w:w="9616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659"/>
        <w:gridCol w:w="6957"/>
      </w:tblGrid>
      <w:tr w:rsidR="003626D1" w:rsidRPr="00BE366C" w14:paraId="7AA214ED" w14:textId="77777777" w:rsidTr="001C1811">
        <w:trPr>
          <w:cantSplit/>
          <w:trHeight w:val="493"/>
          <w:tblHeader/>
        </w:trPr>
        <w:tc>
          <w:tcPr>
            <w:tcW w:w="265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367E3D76" w14:textId="77777777" w:rsidR="003626D1" w:rsidRPr="00BE366C" w:rsidRDefault="003626D1" w:rsidP="001C1811">
            <w:pPr>
              <w:pStyle w:val="TableHeading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Term</w:t>
            </w:r>
          </w:p>
        </w:tc>
        <w:tc>
          <w:tcPr>
            <w:tcW w:w="695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2408A4AC" w14:textId="77777777" w:rsidR="003626D1" w:rsidRPr="00BE366C" w:rsidRDefault="003626D1" w:rsidP="001C1811">
            <w:pPr>
              <w:pStyle w:val="TableHeading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Description</w:t>
            </w:r>
          </w:p>
        </w:tc>
      </w:tr>
      <w:tr w:rsidR="003626D1" w:rsidRPr="00BE366C" w14:paraId="12BDB423" w14:textId="77777777" w:rsidTr="001C1811">
        <w:trPr>
          <w:cantSplit/>
          <w:trHeight w:val="518"/>
        </w:trPr>
        <w:tc>
          <w:tcPr>
            <w:tcW w:w="2659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3709BC03" w14:textId="77777777" w:rsidR="003626D1" w:rsidRPr="00BE366C" w:rsidRDefault="003626D1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TTS</w:t>
            </w:r>
          </w:p>
        </w:tc>
        <w:tc>
          <w:tcPr>
            <w:tcW w:w="6957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0B7E98EF" w14:textId="77777777" w:rsidR="003626D1" w:rsidRPr="00BE366C" w:rsidRDefault="003626D1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Text-to-Speech</w:t>
            </w:r>
          </w:p>
        </w:tc>
      </w:tr>
      <w:tr w:rsidR="003626D1" w:rsidRPr="00BE366C" w14:paraId="56F6EB00" w14:textId="77777777" w:rsidTr="001C1811">
        <w:trPr>
          <w:cantSplit/>
          <w:trHeight w:val="493"/>
        </w:trPr>
        <w:tc>
          <w:tcPr>
            <w:tcW w:w="265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12B455BE" w14:textId="77777777" w:rsidR="003626D1" w:rsidRPr="00BE366C" w:rsidRDefault="003626D1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API</w:t>
            </w:r>
          </w:p>
        </w:tc>
        <w:tc>
          <w:tcPr>
            <w:tcW w:w="695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2B4A2840" w14:textId="77777777" w:rsidR="003626D1" w:rsidRPr="00BE366C" w:rsidRDefault="003626D1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 xml:space="preserve">Application Program Interface </w:t>
            </w:r>
          </w:p>
        </w:tc>
      </w:tr>
      <w:tr w:rsidR="003626D1" w:rsidRPr="00BE366C" w14:paraId="71842AED" w14:textId="77777777" w:rsidTr="001C1811">
        <w:trPr>
          <w:cantSplit/>
          <w:trHeight w:val="518"/>
        </w:trPr>
        <w:tc>
          <w:tcPr>
            <w:tcW w:w="265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59A25157" w14:textId="77777777" w:rsidR="003626D1" w:rsidRPr="00BE366C" w:rsidRDefault="003626D1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>Avatar</w:t>
            </w:r>
          </w:p>
        </w:tc>
        <w:tc>
          <w:tcPr>
            <w:tcW w:w="695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4317577D" w14:textId="77777777" w:rsidR="003626D1" w:rsidRPr="00BE366C" w:rsidRDefault="003626D1" w:rsidP="001C1811">
            <w:pPr>
              <w:pStyle w:val="TableEntry"/>
              <w:rPr>
                <w:sz w:val="18"/>
                <w:szCs w:val="18"/>
              </w:rPr>
            </w:pPr>
            <w:r w:rsidRPr="00BE366C">
              <w:rPr>
                <w:sz w:val="18"/>
                <w:szCs w:val="18"/>
              </w:rPr>
              <w:t xml:space="preserve">A virtual character used for video-based news presentation </w:t>
            </w:r>
          </w:p>
        </w:tc>
      </w:tr>
    </w:tbl>
    <w:p w14:paraId="549D6D7D" w14:textId="77777777" w:rsidR="003626D1" w:rsidRPr="00170261" w:rsidRDefault="003626D1" w:rsidP="00170261"/>
    <w:p w14:paraId="39D5BD4B" w14:textId="11D213EF" w:rsidR="004464D8" w:rsidRPr="00240F48" w:rsidRDefault="004464D8" w:rsidP="00240F48">
      <w:pPr>
        <w:pStyle w:val="TOCHeading"/>
      </w:pPr>
    </w:p>
    <w:p w14:paraId="1C6C00CA" w14:textId="6F6CE7A1" w:rsidR="00240F48" w:rsidRPr="00374199" w:rsidRDefault="00240F48" w:rsidP="00240F48">
      <w:pPr>
        <w:pBdr>
          <w:bottom w:val="single" w:sz="12" w:space="1" w:color="auto"/>
        </w:pBdr>
        <w:tabs>
          <w:tab w:val="center" w:pos="4680"/>
          <w:tab w:val="right" w:pos="9360"/>
        </w:tabs>
        <w:jc w:val="center"/>
        <w:rPr>
          <w:rFonts w:ascii="Arial" w:hAnsi="Arial" w:cs="Arial"/>
          <w:b/>
          <w:bCs/>
          <w:sz w:val="32"/>
        </w:rPr>
      </w:pPr>
      <w:ins w:id="6" w:author="Farrukh Saleem" w:date="2002-03-05T10:12:00Z">
        <w:r>
          <w:rPr>
            <w:rFonts w:ascii="Arial" w:hAnsi="Arial" w:cs="Arial"/>
            <w:b/>
            <w:bCs/>
            <w:sz w:val="32"/>
          </w:rPr>
          <w:t>Table of Contents</w:t>
        </w:r>
      </w:ins>
    </w:p>
    <w:p w14:paraId="7666F3D6" w14:textId="7C3E54B2" w:rsidR="00240F48" w:rsidRDefault="00240F48" w:rsidP="00240F48">
      <w:pPr>
        <w:pStyle w:val="TOC2"/>
        <w:tabs>
          <w:tab w:val="left" w:pos="960"/>
        </w:tabs>
        <w:rPr>
          <w:smallCaps/>
        </w:rPr>
      </w:pPr>
      <w:r>
        <w:rPr>
          <w:rFonts w:ascii="Times New Roman" w:eastAsia="Times New Roman" w:hAnsi="Times New Roman"/>
          <w:bCs/>
          <w:noProof/>
          <w:sz w:val="18"/>
          <w:szCs w:val="20"/>
        </w:rPr>
        <w:fldChar w:fldCharType="begin"/>
      </w:r>
      <w:r>
        <w:rPr>
          <w:bCs/>
          <w:sz w:val="18"/>
          <w:szCs w:val="20"/>
        </w:rPr>
        <w:instrText xml:space="preserve"> TOC \h \z \t "Heading 1,1,Heading 2,2,h1,2,H2,3,H3,4" </w:instrText>
      </w:r>
      <w:r>
        <w:rPr>
          <w:rFonts w:ascii="Times New Roman" w:eastAsia="Times New Roman" w:hAnsi="Times New Roman"/>
          <w:bCs/>
          <w:noProof/>
          <w:sz w:val="18"/>
          <w:szCs w:val="20"/>
        </w:rPr>
        <w:fldChar w:fldCharType="separate"/>
      </w:r>
      <w:hyperlink w:anchor="_Toc51490198" w:history="1">
        <w:r>
          <w:rPr>
            <w:rStyle w:val="Hyperlink"/>
            <w:sz w:val="30"/>
            <w:szCs w:val="28"/>
          </w:rPr>
          <w:t>1.</w:t>
        </w:r>
        <w:r>
          <w:tab/>
        </w:r>
        <w:r>
          <w:rPr>
            <w:rStyle w:val="Hyperlink"/>
            <w:sz w:val="30"/>
            <w:szCs w:val="28"/>
          </w:rPr>
          <w:t>Introduction</w:t>
        </w:r>
        <w:r>
          <w:rPr>
            <w:webHidden/>
          </w:rPr>
          <w:tab/>
        </w:r>
      </w:hyperlink>
    </w:p>
    <w:p w14:paraId="66A54A42" w14:textId="77777777" w:rsidR="00240F48" w:rsidRDefault="00240F48" w:rsidP="000D3889">
      <w:pPr>
        <w:pStyle w:val="TOC3"/>
        <w:rPr>
          <w:i/>
          <w:iCs/>
          <w:sz w:val="20"/>
        </w:rPr>
      </w:pPr>
      <w:hyperlink w:anchor="_Toc51490199" w:history="1">
        <w:r>
          <w:rPr>
            <w:rStyle w:val="Hyperlink"/>
            <w:sz w:val="20"/>
            <w:szCs w:val="28"/>
          </w:rPr>
          <w:t>1.1</w:t>
        </w:r>
        <w:r>
          <w:rPr>
            <w:sz w:val="20"/>
          </w:rPr>
          <w:tab/>
        </w:r>
        <w:r>
          <w:rPr>
            <w:rStyle w:val="Hyperlink"/>
            <w:sz w:val="20"/>
            <w:szCs w:val="28"/>
          </w:rPr>
          <w:t>Purpose of Document</w:t>
        </w:r>
        <w:r>
          <w:rPr>
            <w:webHidden/>
            <w:sz w:val="20"/>
          </w:rPr>
          <w:tab/>
          <w:t>4</w:t>
        </w:r>
      </w:hyperlink>
    </w:p>
    <w:p w14:paraId="6E1EA702" w14:textId="77777777" w:rsidR="00240F48" w:rsidRDefault="00240F48" w:rsidP="000D3889">
      <w:pPr>
        <w:pStyle w:val="TOC3"/>
        <w:rPr>
          <w:i/>
          <w:iCs/>
          <w:sz w:val="20"/>
        </w:rPr>
      </w:pPr>
      <w:hyperlink w:anchor="_Toc51490200" w:history="1">
        <w:r>
          <w:rPr>
            <w:rStyle w:val="Hyperlink"/>
            <w:sz w:val="20"/>
            <w:szCs w:val="28"/>
          </w:rPr>
          <w:t>1.2</w:t>
        </w:r>
        <w:r>
          <w:rPr>
            <w:sz w:val="20"/>
          </w:rPr>
          <w:tab/>
        </w:r>
        <w:r>
          <w:rPr>
            <w:rStyle w:val="Hyperlink"/>
            <w:sz w:val="20"/>
            <w:szCs w:val="28"/>
          </w:rPr>
          <w:t>Project Overview</w:t>
        </w:r>
        <w:r>
          <w:rPr>
            <w:webHidden/>
            <w:sz w:val="20"/>
          </w:rPr>
          <w:tab/>
          <w:t>4</w:t>
        </w:r>
      </w:hyperlink>
    </w:p>
    <w:p w14:paraId="28F9DA2F" w14:textId="77777777" w:rsidR="00240F48" w:rsidRDefault="00240F48" w:rsidP="000D3889">
      <w:pPr>
        <w:pStyle w:val="TOC3"/>
        <w:rPr>
          <w:rStyle w:val="Hyperlink"/>
          <w:sz w:val="20"/>
        </w:rPr>
      </w:pPr>
      <w:hyperlink w:anchor="_Toc51490201" w:history="1">
        <w:r>
          <w:rPr>
            <w:rStyle w:val="Hyperlink"/>
            <w:sz w:val="20"/>
            <w:szCs w:val="28"/>
          </w:rPr>
          <w:t>1.3</w:t>
        </w:r>
        <w:r>
          <w:rPr>
            <w:sz w:val="20"/>
          </w:rPr>
          <w:tab/>
        </w:r>
        <w:r>
          <w:rPr>
            <w:rStyle w:val="Hyperlink"/>
            <w:sz w:val="20"/>
            <w:szCs w:val="28"/>
          </w:rPr>
          <w:t>Scope</w:t>
        </w:r>
        <w:r>
          <w:rPr>
            <w:webHidden/>
            <w:sz w:val="20"/>
          </w:rPr>
          <w:tab/>
          <w:t>4</w:t>
        </w:r>
      </w:hyperlink>
    </w:p>
    <w:p w14:paraId="14340AA1" w14:textId="77777777" w:rsidR="00240F48" w:rsidRDefault="00240F48" w:rsidP="00240F48"/>
    <w:p w14:paraId="2B8875E4" w14:textId="3978012D" w:rsidR="00240F48" w:rsidRDefault="00240F48" w:rsidP="00240F48">
      <w:pPr>
        <w:pStyle w:val="TOC2"/>
        <w:tabs>
          <w:tab w:val="left" w:pos="960"/>
        </w:tabs>
        <w:rPr>
          <w:smallCaps/>
        </w:rPr>
      </w:pPr>
      <w:hyperlink w:anchor="_Toc51490202" w:history="1">
        <w:r>
          <w:rPr>
            <w:rStyle w:val="Hyperlink"/>
            <w:sz w:val="30"/>
            <w:szCs w:val="28"/>
          </w:rPr>
          <w:t>2.</w:t>
        </w:r>
        <w:r>
          <w:tab/>
        </w:r>
        <w:r w:rsidR="0075007F">
          <w:rPr>
            <w:rStyle w:val="Hyperlink"/>
            <w:sz w:val="30"/>
            <w:szCs w:val="28"/>
          </w:rPr>
          <w:t xml:space="preserve">Design Consideration </w:t>
        </w:r>
        <w:r>
          <w:rPr>
            <w:webHidden/>
          </w:rPr>
          <w:tab/>
        </w:r>
      </w:hyperlink>
    </w:p>
    <w:p w14:paraId="2D1F7688" w14:textId="5CC21F8C" w:rsidR="00240F48" w:rsidRDefault="00240F48" w:rsidP="000D3889">
      <w:pPr>
        <w:pStyle w:val="TOC3"/>
        <w:rPr>
          <w:i/>
          <w:iCs/>
        </w:rPr>
      </w:pPr>
      <w:hyperlink w:anchor="_Toc51490203" w:history="1">
        <w:r>
          <w:rPr>
            <w:rStyle w:val="Hyperlink"/>
            <w:sz w:val="20"/>
            <w:szCs w:val="28"/>
          </w:rPr>
          <w:t>2.1</w:t>
        </w:r>
        <w:r>
          <w:tab/>
        </w:r>
        <w:r w:rsidR="00920173">
          <w:rPr>
            <w:rStyle w:val="Hyperlink"/>
            <w:sz w:val="20"/>
            <w:szCs w:val="28"/>
          </w:rPr>
          <w:t xml:space="preserve">Assumption and Dependencies </w:t>
        </w:r>
        <w:r>
          <w:rPr>
            <w:webHidden/>
          </w:rPr>
          <w:tab/>
          <w:t>4</w:t>
        </w:r>
      </w:hyperlink>
    </w:p>
    <w:p w14:paraId="2B131CEB" w14:textId="67270C2A" w:rsidR="00240F48" w:rsidRDefault="00240F48" w:rsidP="000D3889">
      <w:pPr>
        <w:pStyle w:val="TOC3"/>
        <w:rPr>
          <w:i/>
          <w:iCs/>
        </w:rPr>
      </w:pPr>
      <w:hyperlink w:anchor="_Toc51490204" w:history="1">
        <w:r>
          <w:rPr>
            <w:rStyle w:val="Hyperlink"/>
            <w:sz w:val="20"/>
            <w:szCs w:val="28"/>
          </w:rPr>
          <w:t>2.2</w:t>
        </w:r>
        <w:r>
          <w:tab/>
        </w:r>
        <w:r w:rsidR="00841509">
          <w:rPr>
            <w:rStyle w:val="Hyperlink"/>
            <w:sz w:val="20"/>
            <w:szCs w:val="28"/>
          </w:rPr>
          <w:t xml:space="preserve">Risks and </w:t>
        </w:r>
        <w:r w:rsidR="00D53289">
          <w:rPr>
            <w:rStyle w:val="Hyperlink"/>
            <w:sz w:val="20"/>
            <w:szCs w:val="28"/>
          </w:rPr>
          <w:t>Volatile Areas</w:t>
        </w:r>
        <w:r>
          <w:rPr>
            <w:webHidden/>
          </w:rPr>
          <w:tab/>
        </w:r>
        <w:r w:rsidR="00DB4B67">
          <w:rPr>
            <w:webHidden/>
          </w:rPr>
          <w:t>4</w:t>
        </w:r>
      </w:hyperlink>
    </w:p>
    <w:p w14:paraId="6DF226FB" w14:textId="77777777" w:rsidR="00240F48" w:rsidRDefault="00240F48" w:rsidP="00240F48"/>
    <w:p w14:paraId="7DCE4BC3" w14:textId="194FBC56" w:rsidR="00240F48" w:rsidRDefault="00240F48" w:rsidP="00240F48">
      <w:pPr>
        <w:pStyle w:val="TOC2"/>
        <w:tabs>
          <w:tab w:val="left" w:pos="960"/>
        </w:tabs>
        <w:rPr>
          <w:smallCaps/>
        </w:rPr>
      </w:pPr>
      <w:hyperlink w:anchor="_Toc51490206" w:history="1">
        <w:r>
          <w:rPr>
            <w:rStyle w:val="Hyperlink"/>
            <w:sz w:val="30"/>
            <w:szCs w:val="28"/>
          </w:rPr>
          <w:t>3.</w:t>
        </w:r>
        <w:r>
          <w:tab/>
        </w:r>
        <w:r w:rsidR="00D53289">
          <w:rPr>
            <w:rStyle w:val="Hyperlink"/>
            <w:sz w:val="30"/>
            <w:szCs w:val="28"/>
          </w:rPr>
          <w:t xml:space="preserve">System Architecture </w:t>
        </w:r>
        <w:r>
          <w:rPr>
            <w:webHidden/>
          </w:rPr>
          <w:tab/>
        </w:r>
      </w:hyperlink>
    </w:p>
    <w:p w14:paraId="6E3D7D49" w14:textId="646F57EB" w:rsidR="00240F48" w:rsidRDefault="00240F48" w:rsidP="000D3889">
      <w:pPr>
        <w:pStyle w:val="TOC3"/>
        <w:rPr>
          <w:i/>
          <w:iCs/>
        </w:rPr>
      </w:pPr>
      <w:hyperlink w:anchor="_Toc51490207" w:history="1">
        <w:r>
          <w:rPr>
            <w:rStyle w:val="Hyperlink"/>
            <w:sz w:val="20"/>
            <w:szCs w:val="28"/>
          </w:rPr>
          <w:t>3.1</w:t>
        </w:r>
        <w:r>
          <w:tab/>
        </w:r>
        <w:r w:rsidR="00515D58">
          <w:rPr>
            <w:rStyle w:val="Hyperlink"/>
            <w:sz w:val="20"/>
            <w:szCs w:val="28"/>
          </w:rPr>
          <w:t xml:space="preserve">System level Architecture </w:t>
        </w:r>
        <w:r>
          <w:rPr>
            <w:webHidden/>
          </w:rPr>
          <w:tab/>
          <w:t>5</w:t>
        </w:r>
      </w:hyperlink>
    </w:p>
    <w:p w14:paraId="47FC46B1" w14:textId="043F649E" w:rsidR="00240F48" w:rsidRDefault="00240F48" w:rsidP="000D3889">
      <w:pPr>
        <w:pStyle w:val="TOC3"/>
        <w:rPr>
          <w:i/>
          <w:iCs/>
        </w:rPr>
      </w:pPr>
      <w:hyperlink w:anchor="_Toc51490208" w:history="1">
        <w:r>
          <w:rPr>
            <w:rStyle w:val="Hyperlink"/>
            <w:sz w:val="20"/>
            <w:szCs w:val="28"/>
          </w:rPr>
          <w:t>3.2</w:t>
        </w:r>
        <w:r>
          <w:tab/>
        </w:r>
        <w:r>
          <w:rPr>
            <w:rStyle w:val="Hyperlink"/>
            <w:sz w:val="20"/>
            <w:szCs w:val="28"/>
          </w:rPr>
          <w:t>S</w:t>
        </w:r>
        <w:r w:rsidR="00726E93">
          <w:rPr>
            <w:rStyle w:val="Hyperlink"/>
            <w:sz w:val="20"/>
            <w:szCs w:val="28"/>
          </w:rPr>
          <w:t>ub</w:t>
        </w:r>
        <w:r w:rsidR="00C05313">
          <w:rPr>
            <w:rStyle w:val="Hyperlink"/>
            <w:sz w:val="20"/>
            <w:szCs w:val="28"/>
          </w:rPr>
          <w:t>-</w:t>
        </w:r>
        <w:r w:rsidR="00726E93">
          <w:rPr>
            <w:rStyle w:val="Hyperlink"/>
            <w:sz w:val="20"/>
            <w:szCs w:val="28"/>
          </w:rPr>
          <w:t xml:space="preserve">Systems </w:t>
        </w:r>
        <w:r w:rsidR="00C05313">
          <w:rPr>
            <w:rStyle w:val="Hyperlink"/>
            <w:sz w:val="20"/>
            <w:szCs w:val="28"/>
          </w:rPr>
          <w:t xml:space="preserve">/ Component / Module level Architecture </w:t>
        </w:r>
        <w:r>
          <w:rPr>
            <w:webHidden/>
          </w:rPr>
          <w:tab/>
          <w:t>5</w:t>
        </w:r>
      </w:hyperlink>
    </w:p>
    <w:p w14:paraId="3430C0CE" w14:textId="3CB84517" w:rsidR="00240F48" w:rsidRDefault="00240F48" w:rsidP="000D3889">
      <w:pPr>
        <w:pStyle w:val="TOC3"/>
        <w:rPr>
          <w:rStyle w:val="Hyperlink"/>
          <w:sz w:val="20"/>
        </w:rPr>
      </w:pPr>
      <w:hyperlink w:anchor="_Toc51490209" w:history="1">
        <w:r>
          <w:rPr>
            <w:rStyle w:val="Hyperlink"/>
            <w:sz w:val="20"/>
            <w:szCs w:val="28"/>
          </w:rPr>
          <w:t>3.3</w:t>
        </w:r>
        <w:r>
          <w:tab/>
        </w:r>
        <w:r w:rsidR="0033705F">
          <w:rPr>
            <w:rStyle w:val="Hyperlink"/>
            <w:sz w:val="20"/>
            <w:szCs w:val="28"/>
          </w:rPr>
          <w:t>Sub-Component</w:t>
        </w:r>
        <w:r w:rsidR="0008300F">
          <w:rPr>
            <w:rStyle w:val="Hyperlink"/>
            <w:sz w:val="20"/>
            <w:szCs w:val="28"/>
          </w:rPr>
          <w:t xml:space="preserve"> / Sub-Module Level Architecture </w:t>
        </w:r>
        <w:r>
          <w:rPr>
            <w:webHidden/>
          </w:rPr>
          <w:tab/>
          <w:t>5</w:t>
        </w:r>
      </w:hyperlink>
    </w:p>
    <w:p w14:paraId="4D6163C5" w14:textId="77777777" w:rsidR="00240F48" w:rsidRDefault="00240F48" w:rsidP="00240F48"/>
    <w:p w14:paraId="2C3D5A9A" w14:textId="12C63355" w:rsidR="00240F48" w:rsidRDefault="00240F48" w:rsidP="004A3903">
      <w:pPr>
        <w:pStyle w:val="TOC2"/>
        <w:numPr>
          <w:ilvl w:val="0"/>
          <w:numId w:val="24"/>
        </w:numPr>
        <w:tabs>
          <w:tab w:val="left" w:pos="960"/>
        </w:tabs>
      </w:pPr>
      <w:hyperlink w:anchor="_Toc51490210" w:history="1">
        <w:r w:rsidR="0008300F">
          <w:rPr>
            <w:rStyle w:val="Hyperlink"/>
            <w:sz w:val="30"/>
            <w:szCs w:val="28"/>
          </w:rPr>
          <w:t xml:space="preserve">Design Strategies </w:t>
        </w:r>
        <w:r>
          <w:rPr>
            <w:webHidden/>
          </w:rPr>
          <w:tab/>
        </w:r>
      </w:hyperlink>
    </w:p>
    <w:p w14:paraId="62868D79" w14:textId="3F856B72" w:rsidR="004A3903" w:rsidRPr="000D3889" w:rsidRDefault="004A3903" w:rsidP="000D3889">
      <w:pPr>
        <w:pStyle w:val="TOC3"/>
      </w:pPr>
      <w:hyperlink w:anchor="_Toc51490209" w:history="1">
        <w:r w:rsidRPr="000D3889">
          <w:rPr>
            <w:rStyle w:val="Hyperlink"/>
          </w:rPr>
          <w:t>4.1</w:t>
        </w:r>
        <w:r w:rsidRPr="000D3889">
          <w:tab/>
        </w:r>
        <w:r w:rsidR="003E15F2" w:rsidRPr="000D3889">
          <w:t>Strategy</w:t>
        </w:r>
        <w:r w:rsidR="00DA6F9C" w:rsidRPr="000D3889">
          <w:t xml:space="preserve"> Details</w:t>
        </w:r>
        <w:r w:rsidRPr="000D3889">
          <w:rPr>
            <w:rStyle w:val="Hyperlink"/>
          </w:rPr>
          <w:t xml:space="preserve"> </w:t>
        </w:r>
        <w:r w:rsidRPr="000D3889">
          <w:rPr>
            <w:webHidden/>
          </w:rPr>
          <w:tab/>
          <w:t>5</w:t>
        </w:r>
      </w:hyperlink>
    </w:p>
    <w:p w14:paraId="0C9A95E2" w14:textId="77777777" w:rsidR="004A3903" w:rsidRPr="004A3903" w:rsidRDefault="004A3903" w:rsidP="00A15C8D"/>
    <w:p w14:paraId="48C99E36" w14:textId="3204D9DC" w:rsidR="00240F48" w:rsidRDefault="00240F48" w:rsidP="00240F48">
      <w:pPr>
        <w:pStyle w:val="TOC2"/>
        <w:tabs>
          <w:tab w:val="left" w:pos="960"/>
        </w:tabs>
        <w:rPr>
          <w:smallCaps/>
        </w:rPr>
      </w:pPr>
      <w:hyperlink w:anchor="_Toc51490211" w:history="1">
        <w:r>
          <w:rPr>
            <w:rStyle w:val="Hyperlink"/>
            <w:sz w:val="30"/>
            <w:szCs w:val="28"/>
          </w:rPr>
          <w:t>5.</w:t>
        </w:r>
        <w:r>
          <w:tab/>
        </w:r>
        <w:r w:rsidR="00A15C8D">
          <w:rPr>
            <w:rStyle w:val="Hyperlink"/>
            <w:sz w:val="30"/>
            <w:szCs w:val="28"/>
          </w:rPr>
          <w:t xml:space="preserve">Detail </w:t>
        </w:r>
        <w:r w:rsidR="004A443D">
          <w:rPr>
            <w:rStyle w:val="Hyperlink"/>
            <w:sz w:val="30"/>
            <w:szCs w:val="28"/>
          </w:rPr>
          <w:t>System Design</w:t>
        </w:r>
        <w:r w:rsidR="00DB4B67">
          <w:rPr>
            <w:rStyle w:val="Hyperlink"/>
            <w:sz w:val="30"/>
            <w:szCs w:val="28"/>
          </w:rPr>
          <w:t xml:space="preserve"> </w:t>
        </w:r>
        <w:r w:rsidR="004B14A9">
          <w:rPr>
            <w:rStyle w:val="Hyperlink"/>
            <w:sz w:val="30"/>
            <w:szCs w:val="28"/>
          </w:rPr>
          <w:t xml:space="preserve">       6</w:t>
        </w:r>
        <w:r>
          <w:rPr>
            <w:webHidden/>
          </w:rPr>
          <w:tab/>
        </w:r>
      </w:hyperlink>
    </w:p>
    <w:p w14:paraId="0499E0ED" w14:textId="77777777" w:rsidR="00240F48" w:rsidRDefault="00240F48" w:rsidP="00240F48"/>
    <w:p w14:paraId="1E569986" w14:textId="2CEAA22C" w:rsidR="00240F48" w:rsidRDefault="00240F48" w:rsidP="00240F48">
      <w:pPr>
        <w:pStyle w:val="TOC2"/>
        <w:tabs>
          <w:tab w:val="left" w:pos="960"/>
        </w:tabs>
        <w:rPr>
          <w:smallCaps/>
        </w:rPr>
      </w:pPr>
      <w:hyperlink w:anchor="_Toc51490219" w:history="1">
        <w:r>
          <w:rPr>
            <w:rStyle w:val="Hyperlink"/>
            <w:sz w:val="30"/>
            <w:szCs w:val="28"/>
          </w:rPr>
          <w:t>6.</w:t>
        </w:r>
        <w:r>
          <w:tab/>
        </w:r>
        <w:r w:rsidR="00B2416B">
          <w:rPr>
            <w:rStyle w:val="Hyperlink"/>
            <w:sz w:val="30"/>
            <w:szCs w:val="28"/>
          </w:rPr>
          <w:t xml:space="preserve">References </w:t>
        </w:r>
        <w:r w:rsidR="004B14A9">
          <w:rPr>
            <w:rStyle w:val="Hyperlink"/>
            <w:sz w:val="30"/>
            <w:szCs w:val="28"/>
          </w:rPr>
          <w:t xml:space="preserve">                            7</w:t>
        </w:r>
        <w:r>
          <w:rPr>
            <w:webHidden/>
          </w:rPr>
          <w:tab/>
        </w:r>
      </w:hyperlink>
    </w:p>
    <w:p w14:paraId="7B4C70B5" w14:textId="37865FEF" w:rsidR="00240F48" w:rsidRDefault="00240F48" w:rsidP="00240F48">
      <w:pPr>
        <w:pStyle w:val="TOC2"/>
        <w:tabs>
          <w:tab w:val="left" w:pos="960"/>
        </w:tabs>
        <w:rPr>
          <w:smallCaps/>
        </w:rPr>
      </w:pPr>
      <w:hyperlink w:anchor="_Toc51490220" w:history="1">
        <w:r>
          <w:rPr>
            <w:rStyle w:val="Hyperlink"/>
            <w:sz w:val="30"/>
            <w:szCs w:val="28"/>
          </w:rPr>
          <w:t>7.</w:t>
        </w:r>
        <w:r>
          <w:tab/>
        </w:r>
        <w:r w:rsidR="00B2416B">
          <w:rPr>
            <w:rStyle w:val="Hyperlink"/>
            <w:b/>
            <w:bCs/>
            <w:sz w:val="28"/>
            <w:szCs w:val="28"/>
          </w:rPr>
          <w:t>Appendic</w:t>
        </w:r>
        <w:r w:rsidR="000D3889">
          <w:rPr>
            <w:rStyle w:val="Hyperlink"/>
            <w:b/>
            <w:bCs/>
            <w:sz w:val="28"/>
            <w:szCs w:val="28"/>
          </w:rPr>
          <w:t>es</w:t>
        </w:r>
        <w:r w:rsidR="004B14A9">
          <w:rPr>
            <w:rStyle w:val="Hyperlink"/>
            <w:b/>
            <w:bCs/>
            <w:sz w:val="28"/>
            <w:szCs w:val="28"/>
          </w:rPr>
          <w:t xml:space="preserve">                              8</w:t>
        </w:r>
        <w:r>
          <w:rPr>
            <w:webHidden/>
          </w:rPr>
          <w:tab/>
        </w:r>
      </w:hyperlink>
    </w:p>
    <w:p w14:paraId="3D92294E" w14:textId="3C322ED2" w:rsidR="004464D8" w:rsidRDefault="00240F48" w:rsidP="00240F48">
      <w:pPr>
        <w:rPr>
          <w:b/>
          <w:bCs/>
        </w:rPr>
      </w:pPr>
      <w:r>
        <w:rPr>
          <w:bCs/>
          <w:smallCaps/>
          <w:sz w:val="18"/>
          <w:szCs w:val="20"/>
        </w:rPr>
        <w:fldChar w:fldCharType="end"/>
      </w:r>
    </w:p>
    <w:p w14:paraId="6C86F9C7" w14:textId="77777777" w:rsidR="004464D8" w:rsidRDefault="004464D8" w:rsidP="00170261">
      <w:pPr>
        <w:rPr>
          <w:b/>
          <w:bCs/>
        </w:rPr>
      </w:pPr>
    </w:p>
    <w:p w14:paraId="772A1B01" w14:textId="77777777" w:rsidR="005F6775" w:rsidRDefault="005F6775" w:rsidP="00170261">
      <w:pPr>
        <w:rPr>
          <w:b/>
          <w:bCs/>
        </w:rPr>
      </w:pPr>
    </w:p>
    <w:p w14:paraId="354764BD" w14:textId="77777777" w:rsidR="00FE59E3" w:rsidRDefault="00FE59E3" w:rsidP="00170261">
      <w:pPr>
        <w:rPr>
          <w:rFonts w:asciiTheme="minorBidi" w:hAnsiTheme="minorBidi"/>
          <w:b/>
          <w:bCs/>
          <w:sz w:val="32"/>
          <w:szCs w:val="32"/>
        </w:rPr>
      </w:pPr>
    </w:p>
    <w:p w14:paraId="306A5642" w14:textId="77777777" w:rsidR="00F839A9" w:rsidRDefault="00F839A9" w:rsidP="00170261">
      <w:pPr>
        <w:rPr>
          <w:rFonts w:asciiTheme="minorBidi" w:hAnsiTheme="minorBidi"/>
          <w:b/>
          <w:bCs/>
          <w:sz w:val="32"/>
          <w:szCs w:val="32"/>
        </w:rPr>
      </w:pPr>
    </w:p>
    <w:p w14:paraId="7DDD9C1C" w14:textId="77777777" w:rsidR="00F839A9" w:rsidRDefault="00F839A9" w:rsidP="00170261">
      <w:pPr>
        <w:rPr>
          <w:rFonts w:asciiTheme="minorBidi" w:hAnsiTheme="minorBidi"/>
          <w:b/>
          <w:bCs/>
          <w:sz w:val="32"/>
          <w:szCs w:val="32"/>
        </w:rPr>
      </w:pPr>
    </w:p>
    <w:p w14:paraId="0874531F" w14:textId="7A7BE3C3" w:rsidR="00170261" w:rsidRPr="00170261" w:rsidRDefault="00170261" w:rsidP="00170261">
      <w:pPr>
        <w:rPr>
          <w:rFonts w:asciiTheme="minorBidi" w:hAnsiTheme="minorBidi"/>
          <w:b/>
          <w:bCs/>
          <w:sz w:val="32"/>
          <w:szCs w:val="32"/>
        </w:rPr>
      </w:pPr>
      <w:r w:rsidRPr="00170261">
        <w:rPr>
          <w:rFonts w:asciiTheme="minorBidi" w:hAnsiTheme="minorBidi"/>
          <w:b/>
          <w:bCs/>
          <w:sz w:val="32"/>
          <w:szCs w:val="32"/>
        </w:rPr>
        <w:t>1. Introduction</w:t>
      </w:r>
    </w:p>
    <w:p w14:paraId="71A58E32" w14:textId="77777777" w:rsidR="00170261" w:rsidRPr="00170261" w:rsidRDefault="00170261" w:rsidP="00170261">
      <w:pPr>
        <w:rPr>
          <w:rFonts w:asciiTheme="minorBidi" w:hAnsiTheme="minorBidi"/>
          <w:b/>
          <w:bCs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1.1 Purpose of Document</w:t>
      </w:r>
    </w:p>
    <w:p w14:paraId="774D0E5E" w14:textId="77777777" w:rsidR="00170261" w:rsidRPr="00170261" w:rsidRDefault="00170261" w:rsidP="00170261">
      <w:p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This document outlines the design specifications for the "Bilingual AI Virtual News Anchor." It is intended for developers, stakeholders, and the project team. The document uses an object-oriented design methodology to ensure a scalable, maintainable, and efficient system.</w:t>
      </w:r>
    </w:p>
    <w:p w14:paraId="622D363D" w14:textId="77777777" w:rsidR="00170261" w:rsidRPr="00170261" w:rsidRDefault="00170261" w:rsidP="00170261">
      <w:pPr>
        <w:rPr>
          <w:rFonts w:asciiTheme="minorBidi" w:hAnsiTheme="minorBidi"/>
          <w:b/>
          <w:bCs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1.2 Project Overview</w:t>
      </w:r>
    </w:p>
    <w:p w14:paraId="7B86B95E" w14:textId="77777777" w:rsidR="00170261" w:rsidRPr="00170261" w:rsidRDefault="00170261" w:rsidP="00170261">
      <w:p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The system is an AI-powered virtual news anchor delivering news in English and Urdu, with:</w:t>
      </w:r>
    </w:p>
    <w:p w14:paraId="7A824AF9" w14:textId="376D8262" w:rsidR="00170261" w:rsidRPr="00170261" w:rsidRDefault="00170261" w:rsidP="00170261">
      <w:pPr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Real-time news fetching using APIs or web scraping.</w:t>
      </w:r>
    </w:p>
    <w:p w14:paraId="73832E29" w14:textId="77777777" w:rsidR="00170261" w:rsidRPr="00170261" w:rsidRDefault="00170261" w:rsidP="00170261">
      <w:pPr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Bilingual audio conversion using Text-to-Speech (TTS) systems.</w:t>
      </w:r>
    </w:p>
    <w:p w14:paraId="0A8ED6E8" w14:textId="77777777" w:rsidR="00170261" w:rsidRPr="00170261" w:rsidRDefault="00170261" w:rsidP="00170261">
      <w:pPr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Presentation via a customizable 3D avatar with accurate lip-syncing.</w:t>
      </w:r>
    </w:p>
    <w:p w14:paraId="24D72713" w14:textId="77777777" w:rsidR="00170261" w:rsidRPr="00170261" w:rsidRDefault="00170261" w:rsidP="00170261">
      <w:pPr>
        <w:rPr>
          <w:rFonts w:asciiTheme="minorBidi" w:hAnsiTheme="minorBidi"/>
          <w:b/>
          <w:bCs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1.3 Scope</w:t>
      </w:r>
    </w:p>
    <w:p w14:paraId="6D02BE7E" w14:textId="77777777" w:rsidR="00170261" w:rsidRPr="00170261" w:rsidRDefault="00170261" w:rsidP="00170261">
      <w:p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The system will:</w:t>
      </w:r>
    </w:p>
    <w:p w14:paraId="1D52E9A0" w14:textId="77777777" w:rsidR="00170261" w:rsidRPr="00170261" w:rsidRDefault="00170261" w:rsidP="00170261">
      <w:pPr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Fetch and categorize real-time news.</w:t>
      </w:r>
    </w:p>
    <w:p w14:paraId="10D970BA" w14:textId="77777777" w:rsidR="00170261" w:rsidRPr="00170261" w:rsidRDefault="00170261" w:rsidP="00170261">
      <w:pPr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Convert text to natural audio in English and Urdu.</w:t>
      </w:r>
    </w:p>
    <w:p w14:paraId="00C63BA2" w14:textId="77777777" w:rsidR="00170261" w:rsidRPr="00170261" w:rsidRDefault="00170261" w:rsidP="00170261">
      <w:pPr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Present news via a 3D avatar.</w:t>
      </w:r>
    </w:p>
    <w:p w14:paraId="4FEA61D5" w14:textId="77777777" w:rsidR="00170261" w:rsidRPr="00170261" w:rsidRDefault="00170261" w:rsidP="00170261">
      <w:pPr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Be desktop-compatible with future plans for cloud scalability.</w:t>
      </w:r>
    </w:p>
    <w:p w14:paraId="6DB81A1E" w14:textId="1B7F6B6A" w:rsidR="00170261" w:rsidRPr="00170261" w:rsidRDefault="00170261" w:rsidP="00170261">
      <w:pPr>
        <w:rPr>
          <w:rFonts w:asciiTheme="minorBidi" w:hAnsiTheme="minorBidi"/>
          <w:sz w:val="24"/>
          <w:szCs w:val="24"/>
        </w:rPr>
      </w:pPr>
    </w:p>
    <w:p w14:paraId="4ACEF239" w14:textId="77777777" w:rsidR="00170261" w:rsidRPr="00170261" w:rsidRDefault="00170261" w:rsidP="00170261">
      <w:pPr>
        <w:rPr>
          <w:rFonts w:asciiTheme="minorBidi" w:hAnsiTheme="minorBidi"/>
          <w:b/>
          <w:bCs/>
          <w:sz w:val="32"/>
          <w:szCs w:val="32"/>
        </w:rPr>
      </w:pPr>
      <w:r w:rsidRPr="00170261">
        <w:rPr>
          <w:rFonts w:asciiTheme="minorBidi" w:hAnsiTheme="minorBidi"/>
          <w:b/>
          <w:bCs/>
          <w:sz w:val="32"/>
          <w:szCs w:val="32"/>
        </w:rPr>
        <w:t>2. Design Considerations</w:t>
      </w:r>
    </w:p>
    <w:p w14:paraId="002F6255" w14:textId="77777777" w:rsidR="00170261" w:rsidRPr="00170261" w:rsidRDefault="00170261" w:rsidP="00170261">
      <w:pPr>
        <w:rPr>
          <w:rFonts w:asciiTheme="minorBidi" w:hAnsiTheme="minorBidi"/>
          <w:b/>
          <w:bCs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2.1 Assumptions and Dependencies</w:t>
      </w:r>
    </w:p>
    <w:p w14:paraId="34DC0064" w14:textId="77777777" w:rsidR="00170261" w:rsidRPr="00170261" w:rsidRDefault="00170261" w:rsidP="00170261">
      <w:pPr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Dependence on APIs for news retrieval and TTS conversion.</w:t>
      </w:r>
    </w:p>
    <w:p w14:paraId="7707C7EE" w14:textId="77777777" w:rsidR="00170261" w:rsidRPr="00170261" w:rsidRDefault="00170261" w:rsidP="00170261">
      <w:pPr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Use of open-source tools (e.g., Coqui TTS, Three.js).</w:t>
      </w:r>
    </w:p>
    <w:p w14:paraId="008DE841" w14:textId="77777777" w:rsidR="00170261" w:rsidRPr="00170261" w:rsidRDefault="00170261" w:rsidP="00170261">
      <w:pPr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Stable internet connection for real-time functionality.</w:t>
      </w:r>
    </w:p>
    <w:p w14:paraId="5F13C394" w14:textId="77777777" w:rsidR="00170261" w:rsidRPr="00170261" w:rsidRDefault="00170261" w:rsidP="00170261">
      <w:pPr>
        <w:rPr>
          <w:rFonts w:asciiTheme="minorBidi" w:hAnsiTheme="minorBidi"/>
          <w:b/>
          <w:bCs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2.2 Risks and Volatile Areas</w:t>
      </w:r>
    </w:p>
    <w:p w14:paraId="1442E6ED" w14:textId="77777777" w:rsidR="00170261" w:rsidRPr="00170261" w:rsidRDefault="00170261" w:rsidP="00170261">
      <w:pPr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API changes could disrupt real-time news retrieval.</w:t>
      </w:r>
    </w:p>
    <w:p w14:paraId="65A1CF16" w14:textId="77777777" w:rsidR="00170261" w:rsidRPr="00170261" w:rsidRDefault="00170261" w:rsidP="00170261">
      <w:pPr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Scalability challenges with increased user demand.</w:t>
      </w:r>
    </w:p>
    <w:p w14:paraId="0B9279A7" w14:textId="77777777" w:rsidR="00170261" w:rsidRPr="00170261" w:rsidRDefault="00170261" w:rsidP="00170261">
      <w:pPr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lastRenderedPageBreak/>
        <w:t>Cultural and linguistic accuracy risks in bilingual news delivery.</w:t>
      </w:r>
    </w:p>
    <w:p w14:paraId="0D51BC69" w14:textId="02488A0B" w:rsidR="00170261" w:rsidRPr="00170261" w:rsidRDefault="00170261" w:rsidP="00170261">
      <w:pPr>
        <w:rPr>
          <w:rFonts w:asciiTheme="minorBidi" w:hAnsiTheme="minorBidi"/>
          <w:sz w:val="24"/>
          <w:szCs w:val="24"/>
        </w:rPr>
      </w:pPr>
    </w:p>
    <w:p w14:paraId="13B5B93A" w14:textId="41C1C7D3" w:rsidR="00170261" w:rsidRPr="00170261" w:rsidRDefault="00170261" w:rsidP="00170261">
      <w:pPr>
        <w:rPr>
          <w:rFonts w:asciiTheme="minorBidi" w:hAnsiTheme="minorBidi"/>
          <w:b/>
          <w:bCs/>
          <w:sz w:val="32"/>
          <w:szCs w:val="32"/>
        </w:rPr>
      </w:pPr>
      <w:r w:rsidRPr="00170261">
        <w:rPr>
          <w:rFonts w:asciiTheme="minorBidi" w:hAnsiTheme="minorBidi"/>
          <w:b/>
          <w:bCs/>
          <w:sz w:val="32"/>
          <w:szCs w:val="32"/>
        </w:rPr>
        <w:t>3. System Architecture</w:t>
      </w:r>
    </w:p>
    <w:p w14:paraId="3D8F9893" w14:textId="77777777" w:rsidR="00170261" w:rsidRPr="00170261" w:rsidRDefault="00170261" w:rsidP="00170261">
      <w:pPr>
        <w:rPr>
          <w:rFonts w:asciiTheme="minorBidi" w:hAnsiTheme="minorBidi"/>
          <w:b/>
          <w:bCs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3.1 System Level Architecture</w:t>
      </w:r>
    </w:p>
    <w:p w14:paraId="48DD0336" w14:textId="77777777" w:rsidR="00170261" w:rsidRPr="00170261" w:rsidRDefault="00170261" w:rsidP="00170261">
      <w:p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The system comprises three primary components:</w:t>
      </w:r>
    </w:p>
    <w:p w14:paraId="61D11737" w14:textId="77777777" w:rsidR="00170261" w:rsidRPr="00170261" w:rsidRDefault="00170261" w:rsidP="00170261">
      <w:pPr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News Fetching Module</w:t>
      </w:r>
      <w:r w:rsidRPr="00170261">
        <w:rPr>
          <w:rFonts w:asciiTheme="minorBidi" w:hAnsiTheme="minorBidi"/>
          <w:sz w:val="24"/>
          <w:szCs w:val="24"/>
        </w:rPr>
        <w:t>: Retrieves real-time news using APIs and web scraping.</w:t>
      </w:r>
    </w:p>
    <w:p w14:paraId="2D7488B3" w14:textId="77777777" w:rsidR="00170261" w:rsidRPr="00170261" w:rsidRDefault="00170261" w:rsidP="00170261">
      <w:pPr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TTS Module</w:t>
      </w:r>
      <w:r w:rsidRPr="00170261">
        <w:rPr>
          <w:rFonts w:asciiTheme="minorBidi" w:hAnsiTheme="minorBidi"/>
          <w:sz w:val="24"/>
          <w:szCs w:val="24"/>
        </w:rPr>
        <w:t>: Converts news text into audio in English and Urdu.</w:t>
      </w:r>
    </w:p>
    <w:p w14:paraId="6AAD0E32" w14:textId="77777777" w:rsidR="00170261" w:rsidRPr="00170261" w:rsidRDefault="00170261" w:rsidP="00170261">
      <w:pPr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Avatar Presentation Module</w:t>
      </w:r>
      <w:r w:rsidRPr="00170261">
        <w:rPr>
          <w:rFonts w:asciiTheme="minorBidi" w:hAnsiTheme="minorBidi"/>
          <w:sz w:val="24"/>
          <w:szCs w:val="24"/>
        </w:rPr>
        <w:t>: Animates a 3D avatar for news delivery.</w:t>
      </w:r>
    </w:p>
    <w:p w14:paraId="0C0685D5" w14:textId="77777777" w:rsidR="00170261" w:rsidRPr="00170261" w:rsidRDefault="00170261" w:rsidP="00170261">
      <w:pPr>
        <w:rPr>
          <w:rFonts w:asciiTheme="minorBidi" w:hAnsiTheme="minorBidi"/>
          <w:b/>
          <w:bCs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3.2 Sub-System / Component / Module Level Architecture</w:t>
      </w:r>
    </w:p>
    <w:p w14:paraId="714904E8" w14:textId="77777777" w:rsidR="00170261" w:rsidRPr="00170261" w:rsidRDefault="00170261" w:rsidP="00170261">
      <w:pPr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News Fetching</w:t>
      </w:r>
      <w:r w:rsidRPr="00170261">
        <w:rPr>
          <w:rFonts w:asciiTheme="minorBidi" w:hAnsiTheme="minorBidi"/>
          <w:sz w:val="24"/>
          <w:szCs w:val="24"/>
        </w:rPr>
        <w:t xml:space="preserve">: </w:t>
      </w:r>
    </w:p>
    <w:p w14:paraId="194E31E4" w14:textId="77777777" w:rsidR="00170261" w:rsidRPr="00170261" w:rsidRDefault="00170261" w:rsidP="00170261">
      <w:pPr>
        <w:numPr>
          <w:ilvl w:val="1"/>
          <w:numId w:val="18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 xml:space="preserve">APIs: </w:t>
      </w:r>
      <w:proofErr w:type="spellStart"/>
      <w:r w:rsidRPr="00170261">
        <w:rPr>
          <w:rFonts w:asciiTheme="minorBidi" w:hAnsiTheme="minorBidi"/>
          <w:sz w:val="24"/>
          <w:szCs w:val="24"/>
        </w:rPr>
        <w:t>NewsAPI</w:t>
      </w:r>
      <w:proofErr w:type="spellEnd"/>
      <w:r w:rsidRPr="00170261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170261">
        <w:rPr>
          <w:rFonts w:asciiTheme="minorBidi" w:hAnsiTheme="minorBidi"/>
          <w:sz w:val="24"/>
          <w:szCs w:val="24"/>
        </w:rPr>
        <w:t>BeautifulSoup</w:t>
      </w:r>
      <w:proofErr w:type="spellEnd"/>
      <w:r w:rsidRPr="00170261">
        <w:rPr>
          <w:rFonts w:asciiTheme="minorBidi" w:hAnsiTheme="minorBidi"/>
          <w:sz w:val="24"/>
          <w:szCs w:val="24"/>
        </w:rPr>
        <w:t>.</w:t>
      </w:r>
    </w:p>
    <w:p w14:paraId="67DCCA2C" w14:textId="77777777" w:rsidR="00170261" w:rsidRPr="00170261" w:rsidRDefault="00170261" w:rsidP="00170261">
      <w:pPr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TTS</w:t>
      </w:r>
      <w:r w:rsidRPr="00170261">
        <w:rPr>
          <w:rFonts w:asciiTheme="minorBidi" w:hAnsiTheme="minorBidi"/>
          <w:sz w:val="24"/>
          <w:szCs w:val="24"/>
        </w:rPr>
        <w:t xml:space="preserve">: </w:t>
      </w:r>
    </w:p>
    <w:p w14:paraId="1C44EBBA" w14:textId="77777777" w:rsidR="00170261" w:rsidRPr="00170261" w:rsidRDefault="00170261" w:rsidP="00170261">
      <w:pPr>
        <w:numPr>
          <w:ilvl w:val="1"/>
          <w:numId w:val="18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Tools: Coqui TTS, Google TTS.</w:t>
      </w:r>
    </w:p>
    <w:p w14:paraId="1B140E12" w14:textId="77777777" w:rsidR="00170261" w:rsidRPr="00170261" w:rsidRDefault="00170261" w:rsidP="00170261">
      <w:pPr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Avatar Presentation</w:t>
      </w:r>
      <w:r w:rsidRPr="00170261">
        <w:rPr>
          <w:rFonts w:asciiTheme="minorBidi" w:hAnsiTheme="minorBidi"/>
          <w:sz w:val="24"/>
          <w:szCs w:val="24"/>
        </w:rPr>
        <w:t xml:space="preserve">: </w:t>
      </w:r>
    </w:p>
    <w:p w14:paraId="6B6C97A9" w14:textId="77777777" w:rsidR="00170261" w:rsidRPr="00170261" w:rsidRDefault="00170261" w:rsidP="00170261">
      <w:pPr>
        <w:numPr>
          <w:ilvl w:val="1"/>
          <w:numId w:val="18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Tools: Blender, Three.js.</w:t>
      </w:r>
    </w:p>
    <w:p w14:paraId="40032767" w14:textId="77777777" w:rsidR="00170261" w:rsidRPr="00170261" w:rsidRDefault="00170261" w:rsidP="00170261">
      <w:pPr>
        <w:rPr>
          <w:rFonts w:asciiTheme="minorBidi" w:hAnsiTheme="minorBidi"/>
          <w:b/>
          <w:bCs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3.3 Sub-Component / Sub-Module Level Architecture</w:t>
      </w:r>
    </w:p>
    <w:p w14:paraId="540B81BE" w14:textId="77777777" w:rsidR="00170261" w:rsidRPr="00170261" w:rsidRDefault="00170261" w:rsidP="00170261">
      <w:pPr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Sub-modules for news categorization, lip-sync synchronization, and UI/UX design.</w:t>
      </w:r>
    </w:p>
    <w:p w14:paraId="587D425E" w14:textId="61BD1C6D" w:rsidR="00170261" w:rsidRPr="00170261" w:rsidRDefault="00170261" w:rsidP="00170261">
      <w:pPr>
        <w:rPr>
          <w:rFonts w:asciiTheme="minorBidi" w:hAnsiTheme="minorBidi"/>
          <w:sz w:val="24"/>
          <w:szCs w:val="24"/>
        </w:rPr>
      </w:pPr>
    </w:p>
    <w:p w14:paraId="58680303" w14:textId="77777777" w:rsidR="00170261" w:rsidRPr="00170261" w:rsidRDefault="00170261" w:rsidP="00170261">
      <w:pPr>
        <w:rPr>
          <w:rFonts w:asciiTheme="minorBidi" w:hAnsiTheme="minorBidi"/>
          <w:b/>
          <w:bCs/>
          <w:sz w:val="32"/>
          <w:szCs w:val="32"/>
        </w:rPr>
      </w:pPr>
      <w:r w:rsidRPr="00170261">
        <w:rPr>
          <w:rFonts w:asciiTheme="minorBidi" w:hAnsiTheme="minorBidi"/>
          <w:b/>
          <w:bCs/>
          <w:sz w:val="32"/>
          <w:szCs w:val="32"/>
        </w:rPr>
        <w:t>4. Design Strategies</w:t>
      </w:r>
    </w:p>
    <w:p w14:paraId="29487564" w14:textId="77777777" w:rsidR="00170261" w:rsidRPr="00170261" w:rsidRDefault="00170261" w:rsidP="00170261">
      <w:pPr>
        <w:rPr>
          <w:rFonts w:asciiTheme="minorBidi" w:hAnsiTheme="minorBidi"/>
          <w:b/>
          <w:bCs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4.1 Strategy Details</w:t>
      </w:r>
    </w:p>
    <w:p w14:paraId="5BCC3500" w14:textId="77777777" w:rsidR="00170261" w:rsidRPr="00170261" w:rsidRDefault="00170261" w:rsidP="00170261">
      <w:pPr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Use modular architecture for scalability.</w:t>
      </w:r>
    </w:p>
    <w:p w14:paraId="441A1944" w14:textId="77777777" w:rsidR="00170261" w:rsidRPr="00170261" w:rsidRDefault="00170261" w:rsidP="00170261">
      <w:pPr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Leverage open-source tools to minimize costs.</w:t>
      </w:r>
    </w:p>
    <w:p w14:paraId="38481E7E" w14:textId="77777777" w:rsidR="00170261" w:rsidRPr="00170261" w:rsidRDefault="00170261" w:rsidP="00170261">
      <w:pPr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sz w:val="24"/>
          <w:szCs w:val="24"/>
        </w:rPr>
        <w:t>Ensure a user-friendly interface with accessibility features.</w:t>
      </w:r>
    </w:p>
    <w:p w14:paraId="41C6AAFB" w14:textId="6BC3AEC3" w:rsidR="00170261" w:rsidRPr="00170261" w:rsidRDefault="00170261" w:rsidP="00170261">
      <w:pPr>
        <w:rPr>
          <w:rFonts w:asciiTheme="minorBidi" w:hAnsiTheme="minorBidi"/>
          <w:sz w:val="24"/>
          <w:szCs w:val="24"/>
        </w:rPr>
      </w:pPr>
    </w:p>
    <w:p w14:paraId="302D7B6B" w14:textId="77777777" w:rsidR="00A15C8D" w:rsidRDefault="00A15C8D" w:rsidP="00170261">
      <w:pPr>
        <w:rPr>
          <w:rFonts w:asciiTheme="minorBidi" w:hAnsiTheme="minorBidi"/>
          <w:b/>
          <w:bCs/>
          <w:sz w:val="24"/>
          <w:szCs w:val="24"/>
        </w:rPr>
      </w:pPr>
    </w:p>
    <w:p w14:paraId="360E5972" w14:textId="77777777" w:rsidR="004A443D" w:rsidRDefault="004A443D" w:rsidP="00170261">
      <w:pPr>
        <w:rPr>
          <w:rFonts w:asciiTheme="minorBidi" w:hAnsiTheme="minorBidi"/>
          <w:b/>
          <w:bCs/>
          <w:sz w:val="24"/>
          <w:szCs w:val="24"/>
        </w:rPr>
      </w:pPr>
    </w:p>
    <w:p w14:paraId="3178669F" w14:textId="77777777" w:rsidR="00F839A9" w:rsidRDefault="00F839A9" w:rsidP="00170261">
      <w:pPr>
        <w:rPr>
          <w:rFonts w:asciiTheme="minorBidi" w:hAnsiTheme="minorBidi"/>
          <w:b/>
          <w:bCs/>
          <w:sz w:val="32"/>
          <w:szCs w:val="32"/>
        </w:rPr>
      </w:pPr>
    </w:p>
    <w:p w14:paraId="3AB09A83" w14:textId="77777777" w:rsidR="00F839A9" w:rsidRDefault="00F839A9" w:rsidP="00170261">
      <w:pPr>
        <w:rPr>
          <w:rFonts w:asciiTheme="minorBidi" w:hAnsiTheme="minorBidi"/>
          <w:b/>
          <w:bCs/>
          <w:sz w:val="32"/>
          <w:szCs w:val="32"/>
        </w:rPr>
      </w:pPr>
    </w:p>
    <w:p w14:paraId="7D9A258A" w14:textId="7305A5A5" w:rsidR="00170261" w:rsidRPr="00170261" w:rsidRDefault="00170261" w:rsidP="00170261">
      <w:pPr>
        <w:rPr>
          <w:rFonts w:asciiTheme="minorBidi" w:hAnsiTheme="minorBidi"/>
          <w:b/>
          <w:bCs/>
          <w:sz w:val="32"/>
          <w:szCs w:val="32"/>
        </w:rPr>
      </w:pPr>
      <w:r w:rsidRPr="00170261">
        <w:rPr>
          <w:rFonts w:asciiTheme="minorBidi" w:hAnsiTheme="minorBidi"/>
          <w:b/>
          <w:bCs/>
          <w:sz w:val="32"/>
          <w:szCs w:val="32"/>
        </w:rPr>
        <w:t>5. Detailed System Design</w:t>
      </w:r>
    </w:p>
    <w:p w14:paraId="1D9F0E7B" w14:textId="77777777" w:rsidR="00170261" w:rsidRPr="00170261" w:rsidRDefault="00170261" w:rsidP="00170261">
      <w:pPr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Class Diagrams</w:t>
      </w:r>
      <w:r w:rsidRPr="00170261">
        <w:rPr>
          <w:rFonts w:asciiTheme="minorBidi" w:hAnsiTheme="minorBidi"/>
          <w:sz w:val="24"/>
          <w:szCs w:val="24"/>
        </w:rPr>
        <w:t>: Detailed classes for modules and their interactions.</w:t>
      </w:r>
    </w:p>
    <w:p w14:paraId="79FB3529" w14:textId="77777777" w:rsidR="00170261" w:rsidRPr="00170261" w:rsidRDefault="00170261" w:rsidP="00170261">
      <w:pPr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Sequence Diagrams</w:t>
      </w:r>
      <w:r w:rsidRPr="00170261">
        <w:rPr>
          <w:rFonts w:asciiTheme="minorBidi" w:hAnsiTheme="minorBidi"/>
          <w:sz w:val="24"/>
          <w:szCs w:val="24"/>
        </w:rPr>
        <w:t>: Depict workflows for news fetching, TTS conversion, and avatar animation.</w:t>
      </w:r>
    </w:p>
    <w:p w14:paraId="353353BE" w14:textId="77777777" w:rsidR="00170261" w:rsidRPr="00170261" w:rsidRDefault="00170261" w:rsidP="00170261">
      <w:pPr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State Transition Diagrams</w:t>
      </w:r>
      <w:r w:rsidRPr="00170261">
        <w:rPr>
          <w:rFonts w:asciiTheme="minorBidi" w:hAnsiTheme="minorBidi"/>
          <w:sz w:val="24"/>
          <w:szCs w:val="24"/>
        </w:rPr>
        <w:t>: Outline system states during news delivery.</w:t>
      </w:r>
    </w:p>
    <w:p w14:paraId="0D205E98" w14:textId="77777777" w:rsidR="00170261" w:rsidRPr="00170261" w:rsidRDefault="00170261" w:rsidP="00170261">
      <w:pPr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lastRenderedPageBreak/>
        <w:t>Logical Data Models</w:t>
      </w:r>
      <w:r w:rsidRPr="00170261">
        <w:rPr>
          <w:rFonts w:asciiTheme="minorBidi" w:hAnsiTheme="minorBidi"/>
          <w:sz w:val="24"/>
          <w:szCs w:val="24"/>
        </w:rPr>
        <w:t>: Entity-Relationship diagrams for data management.</w:t>
      </w:r>
    </w:p>
    <w:p w14:paraId="2325D40E" w14:textId="4373CB89" w:rsidR="00E87F6B" w:rsidRDefault="00170261" w:rsidP="00E87F6B">
      <w:pPr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170261">
        <w:rPr>
          <w:rFonts w:asciiTheme="minorBidi" w:hAnsiTheme="minorBidi"/>
          <w:b/>
          <w:bCs/>
          <w:sz w:val="24"/>
          <w:szCs w:val="24"/>
        </w:rPr>
        <w:t>GUIs</w:t>
      </w:r>
      <w:r w:rsidRPr="00170261">
        <w:rPr>
          <w:rFonts w:asciiTheme="minorBidi" w:hAnsiTheme="minorBidi"/>
          <w:sz w:val="24"/>
          <w:szCs w:val="24"/>
        </w:rPr>
        <w:t>: Mockups of user interfaces for desktop platforms.</w:t>
      </w:r>
    </w:p>
    <w:p w14:paraId="5390658A" w14:textId="77777777" w:rsidR="00E87F6B" w:rsidRDefault="00E87F6B" w:rsidP="00E87F6B">
      <w:pPr>
        <w:rPr>
          <w:rFonts w:asciiTheme="minorBidi" w:hAnsiTheme="minorBidi"/>
          <w:sz w:val="24"/>
          <w:szCs w:val="24"/>
        </w:rPr>
      </w:pPr>
    </w:p>
    <w:p w14:paraId="1D7734CB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550F9CEF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6721C48A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18191DA9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375C202A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2407DB4A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7A214739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1349DA8D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4BBB3F81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6F093105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7E55BCFA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3D2C17DA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7AA3A2CA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5E72608C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397C5050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3D843381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2DE0A5EE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267ABF90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6940175B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01EA888E" w14:textId="77777777" w:rsidR="004A443D" w:rsidRDefault="004A443D" w:rsidP="00E87F6B">
      <w:pPr>
        <w:rPr>
          <w:rFonts w:asciiTheme="minorBidi" w:hAnsiTheme="minorBidi"/>
          <w:sz w:val="24"/>
          <w:szCs w:val="24"/>
        </w:rPr>
      </w:pPr>
    </w:p>
    <w:p w14:paraId="1E466001" w14:textId="77777777" w:rsidR="00907C08" w:rsidRPr="003E53F6" w:rsidRDefault="00907C08" w:rsidP="00907C08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 w:rsidRPr="003E53F6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7. References</w:t>
      </w:r>
    </w:p>
    <w:tbl>
      <w:tblPr>
        <w:tblW w:w="10483" w:type="dxa"/>
        <w:jc w:val="center"/>
        <w:tblLayout w:type="fixed"/>
        <w:tblLook w:val="0000" w:firstRow="0" w:lastRow="0" w:firstColumn="0" w:lastColumn="0" w:noHBand="0" w:noVBand="0"/>
      </w:tblPr>
      <w:tblGrid>
        <w:gridCol w:w="1936"/>
        <w:gridCol w:w="2627"/>
        <w:gridCol w:w="1353"/>
        <w:gridCol w:w="4567"/>
      </w:tblGrid>
      <w:tr w:rsidR="00633CFD" w:rsidRPr="00BE366C" w14:paraId="2E72F58E" w14:textId="77777777" w:rsidTr="001C1811">
        <w:trPr>
          <w:cantSplit/>
          <w:trHeight w:val="322"/>
          <w:tblHeader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05A29096" w14:textId="77777777" w:rsidR="00633CFD" w:rsidRPr="00BE366C" w:rsidRDefault="00633CFD" w:rsidP="001C1811">
            <w:pPr>
              <w:pStyle w:val="TableHeading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Ref. No.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48919139" w14:textId="77777777" w:rsidR="00633CFD" w:rsidRPr="00BE366C" w:rsidRDefault="00633CFD" w:rsidP="001C1811">
            <w:pPr>
              <w:pStyle w:val="TableHeading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Document Title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137D2388" w14:textId="77777777" w:rsidR="00633CFD" w:rsidRPr="00BE366C" w:rsidRDefault="00633CFD" w:rsidP="001C1811">
            <w:pPr>
              <w:pStyle w:val="TableHeading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Date of Release/ Publication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45" w:color="auto" w:fill="FFFFFF"/>
            <w:vAlign w:val="center"/>
          </w:tcPr>
          <w:p w14:paraId="42C8DA7E" w14:textId="77777777" w:rsidR="00633CFD" w:rsidRPr="00BE366C" w:rsidRDefault="00633CFD" w:rsidP="001C1811">
            <w:pPr>
              <w:pStyle w:val="TableHeading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Document Source</w:t>
            </w:r>
          </w:p>
        </w:tc>
      </w:tr>
      <w:tr w:rsidR="00633CFD" w:rsidRPr="00BE366C" w14:paraId="1C4EEF70" w14:textId="77777777" w:rsidTr="001C1811">
        <w:trPr>
          <w:cantSplit/>
          <w:trHeight w:val="568"/>
          <w:jc w:val="center"/>
        </w:trPr>
        <w:tc>
          <w:tcPr>
            <w:tcW w:w="1936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0B432401" w14:textId="77777777" w:rsidR="00633CFD" w:rsidRPr="00BE366C" w:rsidRDefault="00633CFD" w:rsidP="001C1811">
            <w:pPr>
              <w:pStyle w:val="TableEntry"/>
              <w:spacing w:line="480" w:lineRule="auto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2024-Proposal</w:t>
            </w:r>
          </w:p>
        </w:tc>
        <w:tc>
          <w:tcPr>
            <w:tcW w:w="2627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29C8DE8E" w14:textId="77777777" w:rsidR="00633CFD" w:rsidRPr="00BE366C" w:rsidRDefault="00633CFD" w:rsidP="001C1811">
            <w:pPr>
              <w:pStyle w:val="TableEntry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Project Proposal</w:t>
            </w:r>
          </w:p>
        </w:tc>
        <w:tc>
          <w:tcPr>
            <w:tcW w:w="1353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1A0EBD2A" w14:textId="77777777" w:rsidR="00633CFD" w:rsidRPr="00BE366C" w:rsidRDefault="00633CFD" w:rsidP="001C1811">
            <w:pPr>
              <w:pStyle w:val="TableEntry"/>
              <w:jc w:val="center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Nov 29, 2024</w:t>
            </w:r>
          </w:p>
        </w:tc>
        <w:tc>
          <w:tcPr>
            <w:tcW w:w="4567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427BA3FD" w14:textId="77777777" w:rsidR="00633CFD" w:rsidRPr="00BE366C" w:rsidRDefault="00633CFD" w:rsidP="001C1811">
            <w:pPr>
              <w:pStyle w:val="TableEntry"/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N/A</w:t>
            </w:r>
          </w:p>
        </w:tc>
      </w:tr>
      <w:tr w:rsidR="00633CFD" w:rsidRPr="00BE366C" w14:paraId="0CCDA1E3" w14:textId="77777777" w:rsidTr="001C1811">
        <w:trPr>
          <w:cantSplit/>
          <w:trHeight w:val="529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1B445CF4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BK01-2021-AI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28AEB823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Artificial Intelligence: A Modern Approach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51DAD2BB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2021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52D33CBB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0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Artificial Intelligence: A Modern Approach, 4th US ed.</w:t>
              </w:r>
            </w:hyperlink>
          </w:p>
        </w:tc>
      </w:tr>
      <w:tr w:rsidR="00633CFD" w:rsidRPr="00BE366C" w14:paraId="73C2E3BB" w14:textId="77777777" w:rsidTr="001C1811">
        <w:trPr>
          <w:cantSplit/>
          <w:trHeight w:val="359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47C82DAC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BK02-2016-DL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658CFFC4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Deep Learning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6D3CEBB3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2016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552B28A3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1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Deep Learning</w:t>
              </w:r>
            </w:hyperlink>
          </w:p>
        </w:tc>
      </w:tr>
      <w:tr w:rsidR="00633CFD" w:rsidRPr="00BE366C" w14:paraId="7720AF8C" w14:textId="77777777" w:rsidTr="001C1811">
        <w:trPr>
          <w:cantSplit/>
          <w:trHeight w:val="810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16A77A11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JR01-2023-EUDL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32029ED7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The Role of AI Digital Anchors in Enhancing the News Broadcasting User Experience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29946E95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2023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3E6300C1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2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eai.23-11-2023.2343240</w:t>
              </w:r>
            </w:hyperlink>
          </w:p>
        </w:tc>
      </w:tr>
      <w:tr w:rsidR="00633CFD" w:rsidRPr="00BE366C" w14:paraId="2BC69313" w14:textId="77777777" w:rsidTr="001C1811">
        <w:trPr>
          <w:cantSplit/>
          <w:trHeight w:val="1091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3BFB79FB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JR02-2023-MDPI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39837038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Understanding the Continuance Intention for Artificial Intelligence News Anchor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0274EC9D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2023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5AA5F576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3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Understanding the Continuance Intention for Artificial Intelligence News Anchor: Based on the Expectation Confirmation Theory</w:t>
              </w:r>
            </w:hyperlink>
          </w:p>
        </w:tc>
      </w:tr>
      <w:tr w:rsidR="00633CFD" w:rsidRPr="00BE366C" w14:paraId="7A6A98EA" w14:textId="77777777" w:rsidTr="001C1811">
        <w:trPr>
          <w:cantSplit/>
          <w:trHeight w:val="810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7C051D42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JR03-2023-Semantic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6B40799D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The Making of an AI News Anchor—and its Implications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238679FE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2023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7902C5C9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4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The making of an AI news anchor—and its implications | PNAS</w:t>
              </w:r>
            </w:hyperlink>
          </w:p>
        </w:tc>
      </w:tr>
      <w:tr w:rsidR="00633CFD" w:rsidRPr="00BE366C" w14:paraId="5A59FE26" w14:textId="77777777" w:rsidTr="001C1811">
        <w:trPr>
          <w:cantSplit/>
          <w:trHeight w:val="543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66795499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WEB01-2024-DID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57AF5AB5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D-ID Creative Reality Studio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7D37A585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 xml:space="preserve">Ongoing 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5AD5E25D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5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D-ID's Creative Reality™ Studio | Generative AI Video Creator</w:t>
              </w:r>
            </w:hyperlink>
          </w:p>
        </w:tc>
      </w:tr>
      <w:tr w:rsidR="00633CFD" w:rsidRPr="00BE366C" w14:paraId="79E5B502" w14:textId="77777777" w:rsidTr="001C1811">
        <w:trPr>
          <w:cantSplit/>
          <w:trHeight w:val="587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4977D504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WEB02-2024-BeautifulSoup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1533D2CC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proofErr w:type="spellStart"/>
            <w:r w:rsidRPr="00BE366C">
              <w:rPr>
                <w:rFonts w:cstheme="minorBidi"/>
                <w:sz w:val="18"/>
                <w:szCs w:val="18"/>
              </w:rPr>
              <w:t>BeautifulSoup</w:t>
            </w:r>
            <w:proofErr w:type="spellEnd"/>
            <w:r w:rsidRPr="00BE366C">
              <w:rPr>
                <w:rFonts w:cstheme="minorBidi"/>
                <w:sz w:val="18"/>
                <w:szCs w:val="18"/>
              </w:rPr>
              <w:t xml:space="preserve"> Documentation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002A9582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 xml:space="preserve">Ongoing 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7CB654F2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6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Beautiful Soup Documentation — Beautiful Soup 4.12.0 documentation</w:t>
              </w:r>
            </w:hyperlink>
          </w:p>
        </w:tc>
      </w:tr>
      <w:tr w:rsidR="00633CFD" w:rsidRPr="00BE366C" w14:paraId="64C7DC93" w14:textId="77777777" w:rsidTr="001C1811">
        <w:trPr>
          <w:cantSplit/>
          <w:trHeight w:val="542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7C5E07EE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WEB03-2024-Scrapy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3E633F8E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Scrapy Documentation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0089FB70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 xml:space="preserve">Ongoing 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487FAACA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7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Scrapy 2.12 documentation — Scrapy 2.12.0 documentation</w:t>
              </w:r>
            </w:hyperlink>
          </w:p>
        </w:tc>
      </w:tr>
      <w:tr w:rsidR="00633CFD" w:rsidRPr="00BE366C" w14:paraId="6EEAB5E6" w14:textId="77777777" w:rsidTr="001C1811">
        <w:trPr>
          <w:cantSplit/>
          <w:trHeight w:val="278"/>
          <w:jc w:val="center"/>
        </w:trPr>
        <w:tc>
          <w:tcPr>
            <w:tcW w:w="193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  <w:vAlign w:val="center"/>
          </w:tcPr>
          <w:p w14:paraId="6265ECDC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WEB04-2024-GoogleTTS</w:t>
            </w:r>
          </w:p>
        </w:tc>
        <w:tc>
          <w:tcPr>
            <w:tcW w:w="26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7B3C9E9E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>Google Cloud Text-to-Speech API Documentation</w:t>
            </w:r>
          </w:p>
        </w:tc>
        <w:tc>
          <w:tcPr>
            <w:tcW w:w="135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5F9E0669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r w:rsidRPr="00BE366C">
              <w:rPr>
                <w:rFonts w:cstheme="minorBidi"/>
                <w:sz w:val="18"/>
                <w:szCs w:val="18"/>
              </w:rPr>
              <w:t xml:space="preserve">Ongoing </w:t>
            </w:r>
          </w:p>
        </w:tc>
        <w:tc>
          <w:tcPr>
            <w:tcW w:w="4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pct5" w:color="auto" w:fill="FFFFFF"/>
          </w:tcPr>
          <w:p w14:paraId="4C68E374" w14:textId="77777777" w:rsidR="00633CFD" w:rsidRPr="00BE366C" w:rsidRDefault="00633CFD" w:rsidP="001C1811">
            <w:pPr>
              <w:pStyle w:val="TableEntry"/>
              <w:rPr>
                <w:rFonts w:cstheme="minorBidi"/>
                <w:sz w:val="18"/>
                <w:szCs w:val="18"/>
              </w:rPr>
            </w:pPr>
            <w:hyperlink r:id="rId18" w:history="1"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 xml:space="preserve">Text-to-Speech </w:t>
              </w:r>
              <w:proofErr w:type="gramStart"/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documentation  |</w:t>
              </w:r>
              <w:proofErr w:type="gramEnd"/>
              <w:r w:rsidRPr="00BE366C">
                <w:rPr>
                  <w:rStyle w:val="Hyperlink"/>
                  <w:rFonts w:cstheme="minorBidi"/>
                  <w:sz w:val="18"/>
                  <w:szCs w:val="18"/>
                </w:rPr>
                <w:t>  Cloud Text-to-Speech API  |  Google Cloud</w:t>
              </w:r>
            </w:hyperlink>
          </w:p>
        </w:tc>
      </w:tr>
    </w:tbl>
    <w:p w14:paraId="0462C2BA" w14:textId="77777777" w:rsidR="00E87F6B" w:rsidRPr="00170261" w:rsidRDefault="00E87F6B" w:rsidP="00E87F6B">
      <w:pPr>
        <w:rPr>
          <w:rFonts w:asciiTheme="minorBidi" w:hAnsiTheme="minorBidi"/>
          <w:sz w:val="24"/>
          <w:szCs w:val="24"/>
        </w:rPr>
      </w:pPr>
    </w:p>
    <w:p w14:paraId="786395C0" w14:textId="77777777" w:rsidR="004E2BCE" w:rsidRDefault="004E2BCE" w:rsidP="003D564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630C2D8A" w14:textId="77777777" w:rsidR="004E2BCE" w:rsidRDefault="004E2BCE" w:rsidP="003D564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49D5ACB8" w14:textId="77777777" w:rsidR="004E2BCE" w:rsidRDefault="004E2BCE" w:rsidP="003D564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03738C36" w14:textId="77777777" w:rsidR="004E2BCE" w:rsidRDefault="004E2BCE" w:rsidP="003D564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2666AC5F" w14:textId="77777777" w:rsidR="00197A9C" w:rsidRDefault="00197A9C" w:rsidP="003D564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3F4D29B2" w14:textId="77777777" w:rsidR="00197A9C" w:rsidRDefault="00197A9C" w:rsidP="003D564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1A6D6C31" w14:textId="77777777" w:rsidR="00197A9C" w:rsidRDefault="00197A9C" w:rsidP="003D564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176765D4" w14:textId="0E457A31" w:rsidR="003D5645" w:rsidRPr="003E53F6" w:rsidRDefault="003D5645" w:rsidP="003D564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 w:rsidRPr="003E53F6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8. Appendices</w:t>
      </w:r>
    </w:p>
    <w:p w14:paraId="7B7B5B9C" w14:textId="77777777" w:rsidR="00827B3A" w:rsidRPr="003E53F6" w:rsidRDefault="00827B3A" w:rsidP="00827B3A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3E53F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Appendix A: Architecture Diagram</w:t>
      </w:r>
    </w:p>
    <w:p w14:paraId="4A7FBE51" w14:textId="34FF1089" w:rsidR="005A3D88" w:rsidRDefault="004E2BCE">
      <w:pPr>
        <w:rPr>
          <w:rFonts w:asciiTheme="minorBidi" w:hAnsiTheme="minorBidi"/>
          <w:sz w:val="24"/>
          <w:szCs w:val="24"/>
        </w:rPr>
      </w:pPr>
      <w:r w:rsidRPr="00482F4F">
        <w:rPr>
          <w:noProof/>
          <w:sz w:val="24"/>
          <w:szCs w:val="24"/>
        </w:rPr>
        <w:drawing>
          <wp:inline distT="0" distB="0" distL="0" distR="0" wp14:anchorId="382A1955" wp14:editId="5C796D18">
            <wp:extent cx="5943600" cy="40522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07E1" w14:textId="77777777" w:rsidR="004E2BCE" w:rsidRDefault="004E2BCE">
      <w:pPr>
        <w:rPr>
          <w:rFonts w:asciiTheme="minorBidi" w:hAnsiTheme="minorBidi"/>
          <w:sz w:val="24"/>
          <w:szCs w:val="24"/>
        </w:rPr>
      </w:pPr>
    </w:p>
    <w:p w14:paraId="18108927" w14:textId="77777777" w:rsidR="004E2BCE" w:rsidRDefault="004E2BCE">
      <w:pPr>
        <w:rPr>
          <w:rFonts w:asciiTheme="minorBidi" w:hAnsiTheme="minorBidi"/>
          <w:sz w:val="24"/>
          <w:szCs w:val="24"/>
        </w:rPr>
      </w:pPr>
    </w:p>
    <w:p w14:paraId="06B24CEE" w14:textId="77777777" w:rsidR="004E2BCE" w:rsidRDefault="004E2BCE">
      <w:pPr>
        <w:rPr>
          <w:rFonts w:asciiTheme="minorBidi" w:hAnsiTheme="minorBidi"/>
          <w:sz w:val="24"/>
          <w:szCs w:val="24"/>
        </w:rPr>
      </w:pPr>
    </w:p>
    <w:p w14:paraId="42DDD006" w14:textId="77777777" w:rsidR="004E2BCE" w:rsidRDefault="004E2BCE">
      <w:pPr>
        <w:rPr>
          <w:rFonts w:asciiTheme="minorBidi" w:hAnsiTheme="minorBidi"/>
          <w:sz w:val="24"/>
          <w:szCs w:val="24"/>
        </w:rPr>
      </w:pPr>
    </w:p>
    <w:p w14:paraId="695C2E72" w14:textId="77777777" w:rsidR="004E2BCE" w:rsidRDefault="004E2BCE">
      <w:pPr>
        <w:rPr>
          <w:rFonts w:asciiTheme="minorBidi" w:hAnsiTheme="minorBidi"/>
          <w:sz w:val="24"/>
          <w:szCs w:val="24"/>
        </w:rPr>
      </w:pPr>
    </w:p>
    <w:p w14:paraId="033BD875" w14:textId="77777777" w:rsidR="004E2BCE" w:rsidRDefault="004E2BCE">
      <w:pPr>
        <w:rPr>
          <w:rFonts w:asciiTheme="minorBidi" w:hAnsiTheme="minorBidi"/>
          <w:sz w:val="24"/>
          <w:szCs w:val="24"/>
        </w:rPr>
      </w:pPr>
    </w:p>
    <w:p w14:paraId="51D4BC53" w14:textId="77777777" w:rsidR="004E2BCE" w:rsidRDefault="004E2BCE">
      <w:pPr>
        <w:rPr>
          <w:rFonts w:asciiTheme="minorBidi" w:hAnsiTheme="minorBidi"/>
          <w:sz w:val="24"/>
          <w:szCs w:val="24"/>
        </w:rPr>
      </w:pPr>
    </w:p>
    <w:p w14:paraId="46CFA5A9" w14:textId="77777777" w:rsidR="004E2BCE" w:rsidRDefault="004E2BCE">
      <w:pPr>
        <w:rPr>
          <w:rFonts w:asciiTheme="minorBidi" w:hAnsiTheme="minorBidi"/>
          <w:sz w:val="24"/>
          <w:szCs w:val="24"/>
        </w:rPr>
      </w:pPr>
    </w:p>
    <w:p w14:paraId="24E3054E" w14:textId="77777777" w:rsidR="004E2BCE" w:rsidRDefault="004E2BCE">
      <w:pPr>
        <w:rPr>
          <w:rFonts w:asciiTheme="minorBidi" w:hAnsiTheme="minorBidi"/>
          <w:sz w:val="24"/>
          <w:szCs w:val="24"/>
        </w:rPr>
      </w:pPr>
    </w:p>
    <w:p w14:paraId="60E2DC1E" w14:textId="77777777" w:rsidR="004E2BCE" w:rsidRDefault="004E2BCE">
      <w:pPr>
        <w:rPr>
          <w:rFonts w:asciiTheme="minorBidi" w:hAnsiTheme="minorBidi"/>
          <w:sz w:val="24"/>
          <w:szCs w:val="24"/>
        </w:rPr>
      </w:pPr>
    </w:p>
    <w:p w14:paraId="36F9ADDC" w14:textId="77777777" w:rsidR="004E2BCE" w:rsidRDefault="004E2BCE">
      <w:pPr>
        <w:rPr>
          <w:rFonts w:asciiTheme="minorBidi" w:hAnsiTheme="minorBidi"/>
          <w:sz w:val="24"/>
          <w:szCs w:val="24"/>
        </w:rPr>
      </w:pPr>
    </w:p>
    <w:p w14:paraId="733EA67D" w14:textId="77777777" w:rsidR="00B336AB" w:rsidRDefault="00B336AB" w:rsidP="00B336AB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3E53F6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Appendix B: Data Flow Diagram</w:t>
      </w:r>
    </w:p>
    <w:p w14:paraId="55807B96" w14:textId="768009AC" w:rsidR="004E2BCE" w:rsidRDefault="00FA1258">
      <w:pPr>
        <w:rPr>
          <w:rFonts w:asciiTheme="minorBidi" w:hAnsiTheme="minorBidi"/>
          <w:sz w:val="24"/>
          <w:szCs w:val="24"/>
        </w:rPr>
      </w:pPr>
      <w:r w:rsidRPr="00482F4F">
        <w:rPr>
          <w:noProof/>
          <w:sz w:val="24"/>
          <w:szCs w:val="24"/>
        </w:rPr>
        <w:drawing>
          <wp:inline distT="0" distB="0" distL="0" distR="0" wp14:anchorId="29000AB7" wp14:editId="01A7D272">
            <wp:extent cx="3346450" cy="680847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6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DF99" w14:textId="77777777" w:rsidR="004E2BCE" w:rsidRPr="00BB049A" w:rsidRDefault="004E2BCE">
      <w:pPr>
        <w:rPr>
          <w:rFonts w:asciiTheme="minorBidi" w:hAnsiTheme="minorBidi"/>
          <w:sz w:val="24"/>
          <w:szCs w:val="24"/>
        </w:rPr>
      </w:pPr>
    </w:p>
    <w:sectPr w:rsidR="004E2BCE" w:rsidRPr="00BB049A" w:rsidSect="00BF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A722" w14:textId="77777777" w:rsidR="004A443D" w:rsidRDefault="004A443D" w:rsidP="004A443D">
      <w:pPr>
        <w:spacing w:after="0" w:line="240" w:lineRule="auto"/>
      </w:pPr>
      <w:r>
        <w:separator/>
      </w:r>
    </w:p>
  </w:endnote>
  <w:endnote w:type="continuationSeparator" w:id="0">
    <w:p w14:paraId="3576EDA2" w14:textId="77777777" w:rsidR="004A443D" w:rsidRDefault="004A443D" w:rsidP="004A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EA8E8" w14:textId="77777777" w:rsidR="004A443D" w:rsidRDefault="004A443D" w:rsidP="004A443D">
      <w:pPr>
        <w:spacing w:after="0" w:line="240" w:lineRule="auto"/>
      </w:pPr>
      <w:r>
        <w:separator/>
      </w:r>
    </w:p>
  </w:footnote>
  <w:footnote w:type="continuationSeparator" w:id="0">
    <w:p w14:paraId="7CF5652B" w14:textId="77777777" w:rsidR="004A443D" w:rsidRDefault="004A443D" w:rsidP="004A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22B"/>
    <w:multiLevelType w:val="multilevel"/>
    <w:tmpl w:val="48A8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6049"/>
    <w:multiLevelType w:val="multilevel"/>
    <w:tmpl w:val="51E0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A64C5"/>
    <w:multiLevelType w:val="multilevel"/>
    <w:tmpl w:val="6E7E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C1FF7"/>
    <w:multiLevelType w:val="multilevel"/>
    <w:tmpl w:val="1D96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D6535"/>
    <w:multiLevelType w:val="multilevel"/>
    <w:tmpl w:val="CC2C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617B3"/>
    <w:multiLevelType w:val="multilevel"/>
    <w:tmpl w:val="DCBE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95B65"/>
    <w:multiLevelType w:val="multilevel"/>
    <w:tmpl w:val="EF6E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C305E"/>
    <w:multiLevelType w:val="multilevel"/>
    <w:tmpl w:val="8B92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672B5"/>
    <w:multiLevelType w:val="multilevel"/>
    <w:tmpl w:val="A312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D2D38"/>
    <w:multiLevelType w:val="multilevel"/>
    <w:tmpl w:val="E08E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203CF"/>
    <w:multiLevelType w:val="multilevel"/>
    <w:tmpl w:val="78B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351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C736C91"/>
    <w:multiLevelType w:val="multilevel"/>
    <w:tmpl w:val="8932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D3E06"/>
    <w:multiLevelType w:val="multilevel"/>
    <w:tmpl w:val="382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709B8"/>
    <w:multiLevelType w:val="multilevel"/>
    <w:tmpl w:val="F22E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7544C"/>
    <w:multiLevelType w:val="multilevel"/>
    <w:tmpl w:val="3DC2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61CA4"/>
    <w:multiLevelType w:val="multilevel"/>
    <w:tmpl w:val="E3B4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257592"/>
    <w:multiLevelType w:val="multilevel"/>
    <w:tmpl w:val="6804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41A96"/>
    <w:multiLevelType w:val="multilevel"/>
    <w:tmpl w:val="422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A1ED2"/>
    <w:multiLevelType w:val="multilevel"/>
    <w:tmpl w:val="416C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17463A"/>
    <w:multiLevelType w:val="multilevel"/>
    <w:tmpl w:val="CA42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B4CF8"/>
    <w:multiLevelType w:val="multilevel"/>
    <w:tmpl w:val="FF28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1087F"/>
    <w:multiLevelType w:val="multilevel"/>
    <w:tmpl w:val="3DD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0550D"/>
    <w:multiLevelType w:val="multilevel"/>
    <w:tmpl w:val="54FA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831305">
    <w:abstractNumId w:val="23"/>
  </w:num>
  <w:num w:numId="2" w16cid:durableId="1711565629">
    <w:abstractNumId w:val="15"/>
  </w:num>
  <w:num w:numId="3" w16cid:durableId="1883131349">
    <w:abstractNumId w:val="17"/>
  </w:num>
  <w:num w:numId="4" w16cid:durableId="1709717020">
    <w:abstractNumId w:val="5"/>
  </w:num>
  <w:num w:numId="5" w16cid:durableId="1033575555">
    <w:abstractNumId w:val="6"/>
  </w:num>
  <w:num w:numId="6" w16cid:durableId="1361858945">
    <w:abstractNumId w:val="1"/>
  </w:num>
  <w:num w:numId="7" w16cid:durableId="2125616790">
    <w:abstractNumId w:val="0"/>
  </w:num>
  <w:num w:numId="8" w16cid:durableId="2121758268">
    <w:abstractNumId w:val="3"/>
  </w:num>
  <w:num w:numId="9" w16cid:durableId="381564426">
    <w:abstractNumId w:val="8"/>
  </w:num>
  <w:num w:numId="10" w16cid:durableId="728726791">
    <w:abstractNumId w:val="20"/>
  </w:num>
  <w:num w:numId="11" w16cid:durableId="1545559278">
    <w:abstractNumId w:val="4"/>
  </w:num>
  <w:num w:numId="12" w16cid:durableId="4524946">
    <w:abstractNumId w:val="16"/>
  </w:num>
  <w:num w:numId="13" w16cid:durableId="1387602842">
    <w:abstractNumId w:val="10"/>
  </w:num>
  <w:num w:numId="14" w16cid:durableId="248780718">
    <w:abstractNumId w:val="2"/>
  </w:num>
  <w:num w:numId="15" w16cid:durableId="1997420106">
    <w:abstractNumId w:val="13"/>
  </w:num>
  <w:num w:numId="16" w16cid:durableId="513228375">
    <w:abstractNumId w:val="21"/>
  </w:num>
  <w:num w:numId="17" w16cid:durableId="631055294">
    <w:abstractNumId w:val="19"/>
  </w:num>
  <w:num w:numId="18" w16cid:durableId="1760564802">
    <w:abstractNumId w:val="22"/>
  </w:num>
  <w:num w:numId="19" w16cid:durableId="1389307467">
    <w:abstractNumId w:val="9"/>
  </w:num>
  <w:num w:numId="20" w16cid:durableId="325058756">
    <w:abstractNumId w:val="18"/>
  </w:num>
  <w:num w:numId="21" w16cid:durableId="872691891">
    <w:abstractNumId w:val="7"/>
  </w:num>
  <w:num w:numId="22" w16cid:durableId="1458375902">
    <w:abstractNumId w:val="14"/>
  </w:num>
  <w:num w:numId="23" w16cid:durableId="1397624157">
    <w:abstractNumId w:val="12"/>
  </w:num>
  <w:num w:numId="24" w16cid:durableId="1380129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61"/>
    <w:rsid w:val="0008300F"/>
    <w:rsid w:val="000D3889"/>
    <w:rsid w:val="00170261"/>
    <w:rsid w:val="00197A9C"/>
    <w:rsid w:val="00221DA1"/>
    <w:rsid w:val="00221E8F"/>
    <w:rsid w:val="00240F48"/>
    <w:rsid w:val="00302339"/>
    <w:rsid w:val="0033705F"/>
    <w:rsid w:val="003626D1"/>
    <w:rsid w:val="003D5645"/>
    <w:rsid w:val="003E15F2"/>
    <w:rsid w:val="004464D8"/>
    <w:rsid w:val="004759E3"/>
    <w:rsid w:val="004A3903"/>
    <w:rsid w:val="004A443D"/>
    <w:rsid w:val="004B14A9"/>
    <w:rsid w:val="004E2BCE"/>
    <w:rsid w:val="00515D58"/>
    <w:rsid w:val="00517CC8"/>
    <w:rsid w:val="005A3D88"/>
    <w:rsid w:val="005D6FE5"/>
    <w:rsid w:val="005F6775"/>
    <w:rsid w:val="00622D44"/>
    <w:rsid w:val="00633CFD"/>
    <w:rsid w:val="006542F0"/>
    <w:rsid w:val="0067582A"/>
    <w:rsid w:val="006D61F0"/>
    <w:rsid w:val="00726E93"/>
    <w:rsid w:val="0075007F"/>
    <w:rsid w:val="00813B13"/>
    <w:rsid w:val="00827B3A"/>
    <w:rsid w:val="00841509"/>
    <w:rsid w:val="00907C08"/>
    <w:rsid w:val="00920173"/>
    <w:rsid w:val="00993466"/>
    <w:rsid w:val="00A15C8D"/>
    <w:rsid w:val="00A94E1B"/>
    <w:rsid w:val="00AB51C3"/>
    <w:rsid w:val="00B2416B"/>
    <w:rsid w:val="00B336AB"/>
    <w:rsid w:val="00BB049A"/>
    <w:rsid w:val="00BF09A1"/>
    <w:rsid w:val="00C05313"/>
    <w:rsid w:val="00D53289"/>
    <w:rsid w:val="00DA6F9C"/>
    <w:rsid w:val="00DB4B67"/>
    <w:rsid w:val="00DC00C3"/>
    <w:rsid w:val="00E87F6B"/>
    <w:rsid w:val="00F0173C"/>
    <w:rsid w:val="00F839A9"/>
    <w:rsid w:val="00FA1258"/>
    <w:rsid w:val="00F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A513"/>
  <w15:chartTrackingRefBased/>
  <w15:docId w15:val="{48808C25-B610-4CCE-A95A-FE7D1DD4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261"/>
    <w:rPr>
      <w:b/>
      <w:bCs/>
      <w:smallCaps/>
      <w:color w:val="0F4761" w:themeColor="accent1" w:themeShade="BF"/>
      <w:spacing w:val="5"/>
    </w:rPr>
  </w:style>
  <w:style w:type="paragraph" w:customStyle="1" w:styleId="TableEntry">
    <w:name w:val="Table Entry"/>
    <w:basedOn w:val="Normal"/>
    <w:rsid w:val="00517CC8"/>
    <w:pPr>
      <w:spacing w:after="0" w:line="240" w:lineRule="auto"/>
    </w:pPr>
    <w:rPr>
      <w:rFonts w:ascii="Verdana" w:eastAsia="Times New Roman" w:hAnsi="Verdana" w:cs="Times New Roman"/>
      <w:color w:val="000000"/>
      <w:kern w:val="0"/>
      <w:sz w:val="16"/>
      <w:szCs w:val="20"/>
      <w14:ligatures w14:val="none"/>
    </w:rPr>
  </w:style>
  <w:style w:type="paragraph" w:customStyle="1" w:styleId="TableHeading">
    <w:name w:val="Table Heading"/>
    <w:basedOn w:val="TableEntry"/>
    <w:rsid w:val="00517CC8"/>
    <w:rPr>
      <w:b/>
      <w:color w:va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622D4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D3889"/>
    <w:pPr>
      <w:tabs>
        <w:tab w:val="left" w:pos="1200"/>
        <w:tab w:val="right" w:leader="dot" w:pos="9350"/>
      </w:tabs>
      <w:spacing w:after="100"/>
      <w:ind w:left="36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622D4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2D44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2D44"/>
    <w:pPr>
      <w:spacing w:after="10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4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3D"/>
  </w:style>
  <w:style w:type="paragraph" w:styleId="Footer">
    <w:name w:val="footer"/>
    <w:basedOn w:val="Normal"/>
    <w:link w:val="FooterChar"/>
    <w:uiPriority w:val="99"/>
    <w:unhideWhenUsed/>
    <w:rsid w:val="004A4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dpi.com/2079-8954/11/9/438" TargetMode="External"/><Relationship Id="rId18" Type="http://schemas.openxmlformats.org/officeDocument/2006/relationships/hyperlink" Target="https://cloud.google.com/text-to-speech/docs?form=MG0AV3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eudl.eu/pdf/10.4108/eai.23-11-2023.2343240" TargetMode="External"/><Relationship Id="rId17" Type="http://schemas.openxmlformats.org/officeDocument/2006/relationships/hyperlink" Target="https://docs.scrapy.org/en/latest/?form=MG0AV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rummy.com/software/BeautifulSoup/bs4/doc/?form=MG0AV3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tpress.mit.edu/9780262035613/deep-learning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d-id.com/creative-reality-studio?form=MG0AV3" TargetMode="External"/><Relationship Id="rId10" Type="http://schemas.openxmlformats.org/officeDocument/2006/relationships/hyperlink" Target="https://aima.cs.berkeley.edu/" TargetMode="External"/><Relationship Id="rId19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nas.org/doi/10.1073/pnas.231567812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76198DCCEF840AAF3ED0BB9623874" ma:contentTypeVersion="10" ma:contentTypeDescription="Create a new document." ma:contentTypeScope="" ma:versionID="061448c095df116cda9f7c1660d49ab9">
  <xsd:schema xmlns:xsd="http://www.w3.org/2001/XMLSchema" xmlns:xs="http://www.w3.org/2001/XMLSchema" xmlns:p="http://schemas.microsoft.com/office/2006/metadata/properties" xmlns:ns3="083898a2-556c-4b96-a3c2-0b6b9ca5cae3" targetNamespace="http://schemas.microsoft.com/office/2006/metadata/properties" ma:root="true" ma:fieldsID="bc8c2203a36947d66738d590333b6641" ns3:_="">
    <xsd:import namespace="083898a2-556c-4b96-a3c2-0b6b9ca5ca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98a2-556c-4b96-a3c2-0b6b9ca5ca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3898a2-556c-4b96-a3c2-0b6b9ca5cae3" xsi:nil="true"/>
  </documentManagement>
</p:properties>
</file>

<file path=customXml/itemProps1.xml><?xml version="1.0" encoding="utf-8"?>
<ds:datastoreItem xmlns:ds="http://schemas.openxmlformats.org/officeDocument/2006/customXml" ds:itemID="{99443A52-174E-4D08-9990-C779B7580A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898a2-556c-4b96-a3c2-0b6b9ca5c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35005A-3FFE-431C-9561-E888B8319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36C8C-3783-478B-ACC3-DD03FD407DDB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83898a2-556c-4b96-a3c2-0b6b9ca5ca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BSCS51F21S083</dc:creator>
  <cp:keywords/>
  <dc:description/>
  <cp:lastModifiedBy>BSCS51F21S083</cp:lastModifiedBy>
  <cp:revision>2</cp:revision>
  <dcterms:created xsi:type="dcterms:W3CDTF">2025-01-02T07:27:00Z</dcterms:created>
  <dcterms:modified xsi:type="dcterms:W3CDTF">2025-01-02T07:27:00Z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0x01010082176198DCCEF840AAF3ED0BB9623874</vt:lpwstr>
  </property>
</Properties>
</file>